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372FA" w14:textId="5E3471E5" w:rsidR="00A75838" w:rsidRPr="00264E05" w:rsidRDefault="00C24F0A">
      <w:pPr>
        <w:rPr>
          <w:b/>
          <w:bCs/>
          <w:sz w:val="28"/>
          <w:szCs w:val="28"/>
          <w:rPrChange w:id="0" w:author="Isaque Sena" w:date="2022-02-16T16:07:00Z">
            <w:rPr>
              <w:sz w:val="28"/>
              <w:szCs w:val="28"/>
            </w:rPr>
          </w:rPrChange>
        </w:rPr>
      </w:pPr>
      <w:r w:rsidRPr="00264E05">
        <w:rPr>
          <w:b/>
          <w:bCs/>
          <w:sz w:val="28"/>
          <w:szCs w:val="28"/>
          <w:rPrChange w:id="1" w:author="Isaque Sena" w:date="2022-02-16T16:07:00Z">
            <w:rPr>
              <w:sz w:val="28"/>
              <w:szCs w:val="28"/>
            </w:rPr>
          </w:rPrChange>
        </w:rPr>
        <w:t>37 – For In</w:t>
      </w:r>
      <w:ins w:id="2" w:author="Isaque Sena" w:date="2022-02-16T12:51:00Z">
        <w:r w:rsidR="001E38E7" w:rsidRPr="00264E05">
          <w:rPr>
            <w:b/>
            <w:bCs/>
            <w:sz w:val="28"/>
            <w:szCs w:val="28"/>
            <w:rPrChange w:id="3" w:author="Isaque Sena" w:date="2022-02-16T16:07:00Z">
              <w:rPr>
                <w:sz w:val="28"/>
                <w:szCs w:val="28"/>
              </w:rPr>
            </w:rPrChange>
          </w:rPr>
          <w:t xml:space="preserve"> e Ranges</w:t>
        </w:r>
      </w:ins>
    </w:p>
    <w:p w14:paraId="735C7B9D" w14:textId="6FAC5DB8" w:rsidR="00264E05" w:rsidDel="00055C71" w:rsidRDefault="00055C71">
      <w:pPr>
        <w:rPr>
          <w:del w:id="4" w:author="Isaque Sena" w:date="2022-02-16T16:07:00Z"/>
          <w:sz w:val="28"/>
          <w:szCs w:val="28"/>
        </w:rPr>
      </w:pPr>
      <w:ins w:id="5" w:author="Isaque Sena" w:date="2022-02-16T16:08:00Z"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HYPERLINK "</w:instrText>
        </w:r>
        <w:r w:rsidRPr="00055C71">
          <w:rPr>
            <w:sz w:val="28"/>
            <w:szCs w:val="28"/>
          </w:rPr>
          <w:instrText>https://docs.python.org/3/reference/compound_stmts.html#for</w:instrText>
        </w:r>
        <w:r>
          <w:rPr>
            <w:sz w:val="28"/>
            <w:szCs w:val="28"/>
          </w:rPr>
          <w:instrText xml:space="preserve">" </w:instrText>
        </w:r>
        <w:r>
          <w:rPr>
            <w:sz w:val="28"/>
            <w:szCs w:val="28"/>
          </w:rPr>
          <w:fldChar w:fldCharType="separate"/>
        </w:r>
        <w:r w:rsidRPr="004B20DE">
          <w:rPr>
            <w:rStyle w:val="Hyperlink"/>
            <w:sz w:val="28"/>
            <w:szCs w:val="28"/>
          </w:rPr>
          <w:t>https://docs.python.org/3/reference/compound_stmts.html#for</w:t>
        </w:r>
        <w:r>
          <w:rPr>
            <w:sz w:val="28"/>
            <w:szCs w:val="28"/>
          </w:rPr>
          <w:fldChar w:fldCharType="end"/>
        </w:r>
      </w:ins>
    </w:p>
    <w:p w14:paraId="75A68547" w14:textId="77777777" w:rsidR="00055C71" w:rsidRDefault="00055C71">
      <w:pPr>
        <w:rPr>
          <w:ins w:id="6" w:author="Isaque Sena" w:date="2022-02-16T16:08:00Z"/>
          <w:sz w:val="28"/>
          <w:szCs w:val="28"/>
        </w:rPr>
      </w:pPr>
    </w:p>
    <w:p w14:paraId="2C0C0D75" w14:textId="656D1D24" w:rsidR="00C24F0A" w:rsidRDefault="00C24F0A">
      <w:pPr>
        <w:rPr>
          <w:sz w:val="28"/>
          <w:szCs w:val="28"/>
        </w:rPr>
      </w:pPr>
    </w:p>
    <w:p w14:paraId="2603CD8A" w14:textId="2D20D439" w:rsidR="00C24F0A" w:rsidRDefault="00C24F0A">
      <w:pPr>
        <w:rPr>
          <w:ins w:id="7" w:author="Isaque Sena" w:date="2022-02-06T14:37:00Z"/>
          <w:sz w:val="28"/>
          <w:szCs w:val="28"/>
        </w:rPr>
      </w:pPr>
    </w:p>
    <w:p w14:paraId="5F7A4973" w14:textId="7DF4D9AC" w:rsidR="001A10A1" w:rsidRPr="001A10A1" w:rsidRDefault="001A10A1">
      <w:pPr>
        <w:rPr>
          <w:rPrChange w:id="8" w:author="Isaque Sena" w:date="2022-02-06T14:37:00Z">
            <w:rPr>
              <w:sz w:val="28"/>
              <w:szCs w:val="28"/>
            </w:rPr>
          </w:rPrChange>
        </w:rPr>
      </w:pPr>
      <w:ins w:id="9" w:author="Isaque Sena" w:date="2022-02-06T14:37:00Z">
        <w:r>
          <w:rPr>
            <w:b/>
            <w:bCs/>
            <w:sz w:val="32"/>
            <w:szCs w:val="32"/>
          </w:rPr>
          <w:t>For in</w:t>
        </w:r>
      </w:ins>
    </w:p>
    <w:p w14:paraId="0B4D3B53" w14:textId="77777777" w:rsidR="0095321A" w:rsidRDefault="0095321A">
      <w:r>
        <w:t>O loop for in, é mais usado em iterações;</w:t>
      </w:r>
    </w:p>
    <w:p w14:paraId="7F1156BF" w14:textId="01FFB529" w:rsidR="001A10A1" w:rsidRPr="00487547" w:rsidRDefault="00487547">
      <w:pPr>
        <w:spacing w:before="120" w:after="144" w:line="240" w:lineRule="auto"/>
        <w:ind w:right="48"/>
        <w:jc w:val="both"/>
        <w:rPr>
          <w:rFonts w:eastAsia="Times New Roman"/>
          <w:color w:val="000000"/>
          <w:sz w:val="24"/>
          <w:szCs w:val="24"/>
          <w:lang w:eastAsia="pt-BR"/>
        </w:rPr>
        <w:pPrChange w:id="10" w:author="Isaque Sena" w:date="2022-02-06T14:37:00Z">
          <w:pPr>
            <w:spacing w:before="120" w:after="144" w:line="240" w:lineRule="auto"/>
            <w:ind w:left="48" w:right="48"/>
            <w:jc w:val="both"/>
          </w:pPr>
        </w:pPrChange>
      </w:pPr>
      <w:r w:rsidRPr="00487547">
        <w:rPr>
          <w:rFonts w:eastAsia="Times New Roman"/>
          <w:color w:val="000000"/>
          <w:sz w:val="24"/>
          <w:szCs w:val="24"/>
          <w:lang w:eastAsia="pt-BR"/>
        </w:rPr>
        <w:t>The for statement in Python has the ability to iterate over the items of any sequence, such as a list or a string.</w:t>
      </w:r>
    </w:p>
    <w:p w14:paraId="20FB9A16" w14:textId="77777777" w:rsidR="00487547" w:rsidRPr="00487547" w:rsidRDefault="00487547" w:rsidP="00487547">
      <w:pPr>
        <w:spacing w:before="100" w:beforeAutospacing="1" w:after="100" w:afterAutospacing="1" w:line="240" w:lineRule="auto"/>
        <w:outlineLvl w:val="2"/>
        <w:rPr>
          <w:rFonts w:eastAsia="Times New Roman"/>
          <w:sz w:val="30"/>
          <w:szCs w:val="30"/>
          <w:lang w:eastAsia="pt-BR"/>
        </w:rPr>
      </w:pPr>
      <w:r w:rsidRPr="00487547">
        <w:rPr>
          <w:rFonts w:eastAsia="Times New Roman"/>
          <w:sz w:val="30"/>
          <w:szCs w:val="30"/>
          <w:lang w:eastAsia="pt-BR"/>
        </w:rPr>
        <w:t>Syntax</w:t>
      </w:r>
    </w:p>
    <w:p w14:paraId="6F530E5A" w14:textId="77777777" w:rsidR="00487547" w:rsidRPr="00487547" w:rsidRDefault="00487547" w:rsidP="0048754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  <w:lang w:eastAsia="pt-BR"/>
        </w:rPr>
      </w:pPr>
      <w:r w:rsidRPr="00487547">
        <w:rPr>
          <w:rFonts w:ascii="Courier New" w:eastAsia="Times New Roman" w:hAnsi="Courier New" w:cs="Courier New"/>
          <w:sz w:val="23"/>
          <w:szCs w:val="23"/>
          <w:lang w:eastAsia="pt-BR"/>
        </w:rPr>
        <w:t>for iterating_var in sequence:</w:t>
      </w:r>
    </w:p>
    <w:p w14:paraId="605A7869" w14:textId="77777777" w:rsidR="00487547" w:rsidRPr="00487547" w:rsidRDefault="00487547" w:rsidP="0048754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  <w:lang w:eastAsia="pt-BR"/>
        </w:rPr>
      </w:pPr>
      <w:r w:rsidRPr="00487547">
        <w:rPr>
          <w:rFonts w:ascii="Courier New" w:eastAsia="Times New Roman" w:hAnsi="Courier New" w:cs="Courier New"/>
          <w:sz w:val="23"/>
          <w:szCs w:val="23"/>
          <w:lang w:eastAsia="pt-BR"/>
        </w:rPr>
        <w:t xml:space="preserve">   statements(s)</w:t>
      </w:r>
    </w:p>
    <w:p w14:paraId="09CA30FC" w14:textId="77777777" w:rsidR="00487547" w:rsidRPr="00487547" w:rsidRDefault="00487547" w:rsidP="00487547">
      <w:pPr>
        <w:spacing w:before="120" w:after="144" w:line="240" w:lineRule="auto"/>
        <w:ind w:left="48" w:right="48"/>
        <w:jc w:val="both"/>
        <w:rPr>
          <w:rFonts w:eastAsia="Times New Roman"/>
          <w:color w:val="000000"/>
          <w:sz w:val="24"/>
          <w:szCs w:val="24"/>
          <w:lang w:eastAsia="pt-BR"/>
        </w:rPr>
      </w:pPr>
      <w:r w:rsidRPr="00487547">
        <w:rPr>
          <w:rFonts w:eastAsia="Times New Roman"/>
          <w:color w:val="000000"/>
          <w:sz w:val="24"/>
          <w:szCs w:val="24"/>
          <w:lang w:eastAsia="pt-BR"/>
        </w:rPr>
        <w:t>If a sequence contains an expression list, it is evaluated first. Then, the first item in the sequence is assigned to the iterating variable </w:t>
      </w:r>
      <w:r w:rsidRPr="00487547">
        <w:rPr>
          <w:rFonts w:eastAsia="Times New Roman"/>
          <w:i/>
          <w:iCs/>
          <w:color w:val="000000"/>
          <w:sz w:val="24"/>
          <w:szCs w:val="24"/>
          <w:lang w:eastAsia="pt-BR"/>
        </w:rPr>
        <w:t>iterating_var</w:t>
      </w:r>
      <w:r w:rsidRPr="00487547">
        <w:rPr>
          <w:rFonts w:eastAsia="Times New Roman"/>
          <w:color w:val="000000"/>
          <w:sz w:val="24"/>
          <w:szCs w:val="24"/>
          <w:lang w:eastAsia="pt-BR"/>
        </w:rPr>
        <w:t>. Next, the statements block is executed. Each item in the list is assigned to </w:t>
      </w:r>
      <w:r w:rsidRPr="00487547">
        <w:rPr>
          <w:rFonts w:eastAsia="Times New Roman"/>
          <w:i/>
          <w:iCs/>
          <w:color w:val="000000"/>
          <w:sz w:val="24"/>
          <w:szCs w:val="24"/>
          <w:lang w:eastAsia="pt-BR"/>
        </w:rPr>
        <w:t>iterating_var</w:t>
      </w:r>
      <w:r w:rsidRPr="00487547">
        <w:rPr>
          <w:rFonts w:eastAsia="Times New Roman"/>
          <w:color w:val="000000"/>
          <w:sz w:val="24"/>
          <w:szCs w:val="24"/>
          <w:lang w:eastAsia="pt-BR"/>
        </w:rPr>
        <w:t>, and the statement(s) block is executed until the entire sequence is exhausted.</w:t>
      </w:r>
    </w:p>
    <w:p w14:paraId="2CC5E90C" w14:textId="77777777" w:rsidR="00487547" w:rsidRPr="00487547" w:rsidRDefault="00487547" w:rsidP="00487547">
      <w:pPr>
        <w:spacing w:before="100" w:beforeAutospacing="1" w:after="100" w:afterAutospacing="1" w:line="240" w:lineRule="auto"/>
        <w:outlineLvl w:val="2"/>
        <w:rPr>
          <w:rFonts w:eastAsia="Times New Roman"/>
          <w:sz w:val="30"/>
          <w:szCs w:val="30"/>
          <w:lang w:eastAsia="pt-BR"/>
        </w:rPr>
      </w:pPr>
      <w:r w:rsidRPr="00487547">
        <w:rPr>
          <w:rFonts w:eastAsia="Times New Roman"/>
          <w:sz w:val="30"/>
          <w:szCs w:val="30"/>
          <w:lang w:eastAsia="pt-BR"/>
        </w:rPr>
        <w:t>Flow Diagram</w:t>
      </w:r>
    </w:p>
    <w:p w14:paraId="502F1B71" w14:textId="01759CB3" w:rsidR="00487547" w:rsidRDefault="00487547" w:rsidP="00487547">
      <w:pPr>
        <w:rPr>
          <w:ins w:id="11" w:author="Isaque Sena" w:date="2022-02-06T14:25:00Z"/>
        </w:rPr>
      </w:pPr>
      <w:r w:rsidRPr="0048754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15EF395" wp14:editId="55184C08">
            <wp:extent cx="3695700" cy="3343275"/>
            <wp:effectExtent l="0" t="0" r="0" b="9525"/>
            <wp:docPr id="1" name="Imagem 1" descr="Python for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for lo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321A">
        <w:t xml:space="preserve"> </w:t>
      </w:r>
    </w:p>
    <w:p w14:paraId="180928FD" w14:textId="1656355B" w:rsidR="00487547" w:rsidRDefault="00487547" w:rsidP="00487547">
      <w:pPr>
        <w:rPr>
          <w:ins w:id="12" w:author="Isaque Sena" w:date="2022-02-06T14:26:00Z"/>
        </w:rPr>
      </w:pPr>
    </w:p>
    <w:p w14:paraId="0449ADF1" w14:textId="4A8BDAA7" w:rsidR="00487547" w:rsidRDefault="00487547" w:rsidP="00487547">
      <w:pPr>
        <w:rPr>
          <w:ins w:id="13" w:author="Isaque Sena" w:date="2022-02-06T14:26:00Z"/>
        </w:rPr>
      </w:pPr>
    </w:p>
    <w:p w14:paraId="72500F22" w14:textId="41F6736F" w:rsidR="00487547" w:rsidRDefault="00487547" w:rsidP="00487547">
      <w:pPr>
        <w:rPr>
          <w:ins w:id="14" w:author="Isaque Sena" w:date="2022-02-06T14:26:00Z"/>
        </w:rPr>
      </w:pPr>
    </w:p>
    <w:p w14:paraId="26B749AF" w14:textId="79E1D073" w:rsidR="00487547" w:rsidRDefault="00487547" w:rsidP="00487547">
      <w:pPr>
        <w:rPr>
          <w:ins w:id="15" w:author="Isaque Sena" w:date="2022-02-06T14:26:00Z"/>
        </w:rPr>
      </w:pPr>
    </w:p>
    <w:p w14:paraId="6706B4C0" w14:textId="50C251A2" w:rsidR="00487547" w:rsidRDefault="00487547" w:rsidP="00487547">
      <w:pPr>
        <w:rPr>
          <w:ins w:id="16" w:author="Isaque Sena" w:date="2022-02-06T14:26:00Z"/>
        </w:rPr>
      </w:pPr>
    </w:p>
    <w:p w14:paraId="49C28B11" w14:textId="14192FC1" w:rsidR="00487547" w:rsidRDefault="00487547" w:rsidP="00487547">
      <w:pPr>
        <w:rPr>
          <w:ins w:id="17" w:author="Isaque Sena" w:date="2022-02-06T14:26:00Z"/>
        </w:rPr>
      </w:pPr>
    </w:p>
    <w:p w14:paraId="2549C087" w14:textId="0F2ACD68" w:rsidR="00487547" w:rsidRDefault="00487547" w:rsidP="00487547">
      <w:pPr>
        <w:rPr>
          <w:ins w:id="18" w:author="Isaque Sena" w:date="2022-02-06T14:26:00Z"/>
        </w:rPr>
      </w:pPr>
    </w:p>
    <w:p w14:paraId="7816CEFE" w14:textId="4A87040C" w:rsidR="00487547" w:rsidRDefault="00487547" w:rsidP="00487547">
      <w:pPr>
        <w:rPr>
          <w:ins w:id="19" w:author="Isaque Sena" w:date="2022-02-06T14:26:00Z"/>
        </w:rPr>
      </w:pPr>
    </w:p>
    <w:p w14:paraId="38B31567" w14:textId="2861A80D" w:rsidR="00487547" w:rsidRDefault="00487547" w:rsidP="00487547">
      <w:pPr>
        <w:rPr>
          <w:ins w:id="20" w:author="Isaque Sena" w:date="2022-02-06T14:26:00Z"/>
        </w:rPr>
      </w:pPr>
    </w:p>
    <w:p w14:paraId="4578BEAF" w14:textId="13037173" w:rsidR="00487547" w:rsidRDefault="00487547" w:rsidP="00487547">
      <w:pPr>
        <w:rPr>
          <w:ins w:id="21" w:author="Isaque Sena" w:date="2022-02-06T14:26:00Z"/>
        </w:rPr>
      </w:pPr>
    </w:p>
    <w:p w14:paraId="6CEC6EDF" w14:textId="503F2E9F" w:rsidR="00487547" w:rsidRDefault="00487547" w:rsidP="00487547">
      <w:pPr>
        <w:rPr>
          <w:ins w:id="22" w:author="Isaque Sena" w:date="2022-02-06T14:26:00Z"/>
        </w:rPr>
      </w:pPr>
      <w:ins w:id="23" w:author="Isaque Sena" w:date="2022-02-06T14:26:00Z">
        <w:r>
          <w:t>Exemplo: imprimir cada letra de uma string, vimos na aula passada:</w:t>
        </w:r>
      </w:ins>
    </w:p>
    <w:p w14:paraId="22EC5C7C" w14:textId="110DED77" w:rsidR="00487547" w:rsidRDefault="00110A09" w:rsidP="00487547">
      <w:pPr>
        <w:rPr>
          <w:ins w:id="24" w:author="Isaque Sena" w:date="2022-02-06T14:30:00Z"/>
        </w:rPr>
      </w:pPr>
      <w:ins w:id="25" w:author="Isaque Sena" w:date="2022-02-06T14:30:00Z">
        <w:r>
          <w:rPr>
            <w:noProof/>
          </w:rPr>
          <w:drawing>
            <wp:inline distT="0" distB="0" distL="0" distR="0" wp14:anchorId="3E3314B4" wp14:editId="48AE1488">
              <wp:extent cx="2371429" cy="1323810"/>
              <wp:effectExtent l="0" t="0" r="0" b="0"/>
              <wp:docPr id="3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71429" cy="13238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t xml:space="preserve"> </w:t>
        </w:r>
        <w:r>
          <w:rPr>
            <w:noProof/>
          </w:rPr>
          <w:drawing>
            <wp:inline distT="0" distB="0" distL="0" distR="0" wp14:anchorId="73079617" wp14:editId="0515F429">
              <wp:extent cx="600000" cy="1295238"/>
              <wp:effectExtent l="0" t="0" r="0" b="635"/>
              <wp:docPr id="4" name="Imagem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0000" cy="129523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E5BAE5E" w14:textId="0E1C46CB" w:rsidR="00110A09" w:rsidRDefault="00110A09" w:rsidP="00487547">
      <w:pPr>
        <w:rPr>
          <w:ins w:id="26" w:author="Isaque Sena" w:date="2022-02-06T14:30:00Z"/>
        </w:rPr>
      </w:pPr>
    </w:p>
    <w:p w14:paraId="6DD495D6" w14:textId="534BF6DE" w:rsidR="00B93E16" w:rsidRDefault="00B93E16" w:rsidP="00487547">
      <w:pPr>
        <w:rPr>
          <w:ins w:id="27" w:author="Isaque Sena" w:date="2022-02-06T14:31:00Z"/>
        </w:rPr>
      </w:pPr>
      <w:ins w:id="28" w:author="Isaque Sena" w:date="2022-02-06T14:30:00Z">
        <w:r>
          <w:t>Bo</w:t>
        </w:r>
      </w:ins>
      <w:ins w:id="29" w:author="Isaque Sena" w:date="2022-02-06T14:31:00Z">
        <w:r>
          <w:t>m, sabemos que uma string é iterável, ou seja é uma sequência de elementos. Podemos então utilizar o for in para percorrer uma string:</w:t>
        </w:r>
      </w:ins>
    </w:p>
    <w:p w14:paraId="1B91E4FF" w14:textId="697CB8CC" w:rsidR="00B93E16" w:rsidRDefault="00B93E16" w:rsidP="00487547">
      <w:pPr>
        <w:rPr>
          <w:ins w:id="30" w:author="Isaque Sena" w:date="2022-02-06T14:33:00Z"/>
        </w:rPr>
      </w:pPr>
      <w:ins w:id="31" w:author="Isaque Sena" w:date="2022-02-06T14:32:00Z">
        <w:r w:rsidRPr="00B93E16">
          <w:rPr>
            <w:noProof/>
          </w:rPr>
          <w:drawing>
            <wp:inline distT="0" distB="0" distL="0" distR="0" wp14:anchorId="5BDE3FB8" wp14:editId="783F670F">
              <wp:extent cx="2181529" cy="933580"/>
              <wp:effectExtent l="0" t="0" r="9525" b="0"/>
              <wp:docPr id="5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81529" cy="933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t xml:space="preserve"> </w:t>
        </w:r>
        <w:r>
          <w:rPr>
            <w:noProof/>
          </w:rPr>
          <w:drawing>
            <wp:inline distT="0" distB="0" distL="0" distR="0" wp14:anchorId="432F9EFE" wp14:editId="14F34F4B">
              <wp:extent cx="600000" cy="1295238"/>
              <wp:effectExtent l="0" t="0" r="0" b="635"/>
              <wp:docPr id="6" name="Imagem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0000" cy="129523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DDF3F9B" w14:textId="3BE79205" w:rsidR="00B93E16" w:rsidRDefault="00D2304D" w:rsidP="00487547">
      <w:pPr>
        <w:rPr>
          <w:ins w:id="32" w:author="Isaque Sena" w:date="2022-02-06T14:35:00Z"/>
        </w:rPr>
      </w:pPr>
      <w:ins w:id="33" w:author="Isaque Sena" w:date="2022-02-06T14:33:00Z">
        <w:r>
          <w:t>O primeiro item (caracter)</w:t>
        </w:r>
      </w:ins>
      <w:ins w:id="34" w:author="Isaque Sena" w:date="2022-02-06T14:34:00Z">
        <w:r>
          <w:t xml:space="preserve"> </w:t>
        </w:r>
      </w:ins>
      <w:ins w:id="35" w:author="Isaque Sena" w:date="2022-02-06T14:33:00Z">
        <w:r>
          <w:t>da string</w:t>
        </w:r>
      </w:ins>
      <w:ins w:id="36" w:author="Isaque Sena" w:date="2022-02-06T14:34:00Z">
        <w:r>
          <w:t xml:space="preserve"> é atribuído a variável letra, então é </w:t>
        </w:r>
      </w:ins>
      <w:ins w:id="37" w:author="Isaque Sena" w:date="2022-02-06T14:35:00Z">
        <w:r>
          <w:t>impresso</w:t>
        </w:r>
      </w:ins>
      <w:ins w:id="38" w:author="Isaque Sena" w:date="2022-02-06T14:34:00Z">
        <w:r>
          <w:t xml:space="preserve"> a letra, depois o próximo item (caracter) é atribuído a variável letra, então é imp</w:t>
        </w:r>
      </w:ins>
      <w:ins w:id="39" w:author="Isaque Sena" w:date="2022-02-06T14:35:00Z">
        <w:r>
          <w:t>resso</w:t>
        </w:r>
      </w:ins>
      <w:ins w:id="40" w:author="Isaque Sena" w:date="2022-02-06T14:34:00Z">
        <w:r>
          <w:t xml:space="preserve"> a letra, depois ... , depois o último</w:t>
        </w:r>
      </w:ins>
      <w:ins w:id="41" w:author="Isaque Sena" w:date="2022-02-06T14:35:00Z">
        <w:r>
          <w:t xml:space="preserve"> item (caracter) da string é atribuído a variável letra, então é impresso a letra. </w:t>
        </w:r>
      </w:ins>
    </w:p>
    <w:p w14:paraId="3DD98B4E" w14:textId="427A7917" w:rsidR="00D2304D" w:rsidRDefault="00D2304D" w:rsidP="00487547">
      <w:pPr>
        <w:rPr>
          <w:ins w:id="42" w:author="Isaque Sena" w:date="2022-02-16T15:51:00Z"/>
        </w:rPr>
      </w:pPr>
    </w:p>
    <w:p w14:paraId="6F8447DC" w14:textId="5139B648" w:rsidR="006E2854" w:rsidRDefault="006E2854" w:rsidP="00487547">
      <w:pPr>
        <w:rPr>
          <w:ins w:id="43" w:author="Isaque Sena" w:date="2022-02-16T15:51:00Z"/>
        </w:rPr>
      </w:pPr>
    </w:p>
    <w:p w14:paraId="2E12C2F9" w14:textId="77E47CE8" w:rsidR="006E2854" w:rsidRPr="006E2854" w:rsidRDefault="006E2854" w:rsidP="00487547">
      <w:pPr>
        <w:rPr>
          <w:ins w:id="44" w:author="Isaque Sena" w:date="2022-02-06T14:36:00Z"/>
          <w:b/>
          <w:bCs/>
          <w:sz w:val="24"/>
          <w:szCs w:val="24"/>
          <w:rPrChange w:id="45" w:author="Isaque Sena" w:date="2022-02-16T15:51:00Z">
            <w:rPr>
              <w:ins w:id="46" w:author="Isaque Sena" w:date="2022-02-06T14:36:00Z"/>
            </w:rPr>
          </w:rPrChange>
        </w:rPr>
      </w:pPr>
      <w:ins w:id="47" w:author="Isaque Sena" w:date="2022-02-16T15:52:00Z">
        <w:r>
          <w:rPr>
            <w:b/>
            <w:bCs/>
            <w:sz w:val="24"/>
            <w:szCs w:val="24"/>
          </w:rPr>
          <w:t>f</w:t>
        </w:r>
      </w:ins>
      <w:ins w:id="48" w:author="Isaque Sena" w:date="2022-02-16T15:51:00Z">
        <w:r>
          <w:rPr>
            <w:b/>
            <w:bCs/>
            <w:sz w:val="24"/>
            <w:szCs w:val="24"/>
          </w:rPr>
          <w:t xml:space="preserve">or </w:t>
        </w:r>
      </w:ins>
      <w:ins w:id="49" w:author="Isaque Sena" w:date="2022-02-16T15:52:00Z">
        <w:r>
          <w:rPr>
            <w:b/>
            <w:bCs/>
            <w:sz w:val="24"/>
            <w:szCs w:val="24"/>
          </w:rPr>
          <w:t>el</w:t>
        </w:r>
      </w:ins>
      <w:ins w:id="50" w:author="Isaque Sena" w:date="2022-02-16T15:51:00Z">
        <w:r>
          <w:rPr>
            <w:b/>
            <w:bCs/>
            <w:sz w:val="24"/>
            <w:szCs w:val="24"/>
          </w:rPr>
          <w:t>se</w:t>
        </w:r>
      </w:ins>
    </w:p>
    <w:p w14:paraId="1571CB6F" w14:textId="53B545A4" w:rsidR="006E2854" w:rsidRDefault="006E2854" w:rsidP="00487547">
      <w:pPr>
        <w:rPr>
          <w:ins w:id="51" w:author="Isaque Sena" w:date="2022-02-16T15:52:00Z"/>
        </w:rPr>
      </w:pPr>
      <w:ins w:id="52" w:author="Isaque Sena" w:date="2022-02-16T15:52:00Z">
        <w:r>
          <w:t>Sintaxe:</w:t>
        </w:r>
      </w:ins>
    </w:p>
    <w:p w14:paraId="6C3D877B" w14:textId="6665A8D7" w:rsidR="006E2854" w:rsidRDefault="006E2854" w:rsidP="00487547">
      <w:pPr>
        <w:rPr>
          <w:ins w:id="53" w:author="Isaque Sena" w:date="2022-02-16T15:52:00Z"/>
          <w:b/>
          <w:bCs/>
        </w:rPr>
      </w:pPr>
      <w:ins w:id="54" w:author="Isaque Sena" w:date="2022-02-16T15:52:00Z">
        <w:r>
          <w:rPr>
            <w:b/>
            <w:bCs/>
          </w:rPr>
          <w:t>for &lt;var&gt; in &lt;iterable&gt;:</w:t>
        </w:r>
      </w:ins>
    </w:p>
    <w:p w14:paraId="72CBA6E3" w14:textId="6FA27310" w:rsidR="006E2854" w:rsidRDefault="006E2854" w:rsidP="00487547">
      <w:pPr>
        <w:rPr>
          <w:ins w:id="55" w:author="Isaque Sena" w:date="2022-02-16T15:52:00Z"/>
          <w:b/>
          <w:bCs/>
        </w:rPr>
      </w:pPr>
      <w:ins w:id="56" w:author="Isaque Sena" w:date="2022-02-16T15:52:00Z">
        <w:r>
          <w:rPr>
            <w:b/>
            <w:bCs/>
          </w:rPr>
          <w:t xml:space="preserve">    &lt;bloco do for&gt;</w:t>
        </w:r>
      </w:ins>
    </w:p>
    <w:p w14:paraId="46250FF1" w14:textId="0BD6F74F" w:rsidR="006E2854" w:rsidRDefault="006E2854" w:rsidP="00487547">
      <w:pPr>
        <w:rPr>
          <w:ins w:id="57" w:author="Isaque Sena" w:date="2022-02-16T15:52:00Z"/>
          <w:b/>
          <w:bCs/>
        </w:rPr>
      </w:pPr>
      <w:ins w:id="58" w:author="Isaque Sena" w:date="2022-02-16T15:52:00Z">
        <w:r>
          <w:rPr>
            <w:b/>
            <w:bCs/>
          </w:rPr>
          <w:t>else:</w:t>
        </w:r>
      </w:ins>
    </w:p>
    <w:p w14:paraId="5D10FF79" w14:textId="0AB02163" w:rsidR="006E2854" w:rsidRDefault="006E2854" w:rsidP="00487547">
      <w:pPr>
        <w:rPr>
          <w:ins w:id="59" w:author="Isaque Sena" w:date="2022-02-16T15:52:00Z"/>
          <w:b/>
          <w:bCs/>
        </w:rPr>
      </w:pPr>
      <w:ins w:id="60" w:author="Isaque Sena" w:date="2022-02-16T15:52:00Z">
        <w:r>
          <w:rPr>
            <w:b/>
            <w:bCs/>
          </w:rPr>
          <w:t xml:space="preserve">    &lt;bloco do else&gt;</w:t>
        </w:r>
      </w:ins>
    </w:p>
    <w:p w14:paraId="21FD77FB" w14:textId="603C78A3" w:rsidR="006E2854" w:rsidRDefault="006E2854" w:rsidP="00487547">
      <w:pPr>
        <w:rPr>
          <w:ins w:id="61" w:author="Isaque Sena" w:date="2022-02-16T15:53:00Z"/>
        </w:rPr>
      </w:pPr>
    </w:p>
    <w:p w14:paraId="0AECE653" w14:textId="6B01B8E9" w:rsidR="006E2854" w:rsidRDefault="006E2854" w:rsidP="00487547">
      <w:pPr>
        <w:rPr>
          <w:ins w:id="62" w:author="Isaque Sena" w:date="2022-02-16T15:53:00Z"/>
        </w:rPr>
      </w:pPr>
      <w:ins w:id="63" w:author="Isaque Sena" w:date="2022-02-16T15:53:00Z">
        <w:r>
          <w:t>O else só é exibido se o &lt;var&gt; atingir o ultimo item da sequência &lt;iterable&gt;</w:t>
        </w:r>
      </w:ins>
    </w:p>
    <w:p w14:paraId="3C1FB9DB" w14:textId="7D7D3005" w:rsidR="006E2854" w:rsidRDefault="003345CC" w:rsidP="00487547">
      <w:pPr>
        <w:rPr>
          <w:ins w:id="64" w:author="Isaque Sena" w:date="2022-02-16T15:55:00Z"/>
        </w:rPr>
      </w:pPr>
      <w:ins w:id="65" w:author="Isaque Sena" w:date="2022-02-16T15:55:00Z">
        <w:r>
          <w:rPr>
            <w:noProof/>
          </w:rPr>
          <w:drawing>
            <wp:inline distT="0" distB="0" distL="0" distR="0" wp14:anchorId="355ADCF1" wp14:editId="2FE7DF7F">
              <wp:extent cx="2600325" cy="1259784"/>
              <wp:effectExtent l="0" t="0" r="0" b="0"/>
              <wp:docPr id="14" name="Imagem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3260" cy="126605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t xml:space="preserve"> </w:t>
        </w:r>
        <w:r>
          <w:rPr>
            <w:noProof/>
          </w:rPr>
          <w:drawing>
            <wp:inline distT="0" distB="0" distL="0" distR="0" wp14:anchorId="55AC17F3" wp14:editId="461FB080">
              <wp:extent cx="495238" cy="342857"/>
              <wp:effectExtent l="0" t="0" r="635" b="635"/>
              <wp:docPr id="15" name="Imagem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5238" cy="34285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6A83B55" w14:textId="1BEE02F1" w:rsidR="003345CC" w:rsidRDefault="003345CC" w:rsidP="00487547">
      <w:pPr>
        <w:rPr>
          <w:ins w:id="66" w:author="Isaque Sena" w:date="2022-02-16T15:56:00Z"/>
        </w:rPr>
      </w:pPr>
    </w:p>
    <w:p w14:paraId="46088A15" w14:textId="77777777" w:rsidR="00A57A27" w:rsidRDefault="00A57A27" w:rsidP="00487547">
      <w:pPr>
        <w:rPr>
          <w:ins w:id="67" w:author="Isaque Sena" w:date="2022-02-16T15:57:00Z"/>
        </w:rPr>
      </w:pPr>
      <w:ins w:id="68" w:author="Isaque Sena" w:date="2022-02-16T15:56:00Z">
        <w:r>
          <w:rPr>
            <w:noProof/>
          </w:rPr>
          <w:drawing>
            <wp:inline distT="0" distB="0" distL="0" distR="0" wp14:anchorId="645E48B4" wp14:editId="10180280">
              <wp:extent cx="3009524" cy="1285714"/>
              <wp:effectExtent l="0" t="0" r="635" b="0"/>
              <wp:docPr id="17" name="Imagem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524" cy="128571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t xml:space="preserve"> </w:t>
        </w:r>
        <w:r>
          <w:rPr>
            <w:noProof/>
          </w:rPr>
          <w:drawing>
            <wp:inline distT="0" distB="0" distL="0" distR="0" wp14:anchorId="6E71B06A" wp14:editId="1A89BB7C">
              <wp:extent cx="2104762" cy="428571"/>
              <wp:effectExtent l="0" t="0" r="0" b="0"/>
              <wp:docPr id="19" name="Imagem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04762" cy="42857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CDD2AEE" w14:textId="00EE037D" w:rsidR="001A10A1" w:rsidRPr="00A57A27" w:rsidRDefault="008F12A4" w:rsidP="00487547">
      <w:pPr>
        <w:rPr>
          <w:ins w:id="69" w:author="Isaque Sena" w:date="2022-02-06T14:50:00Z"/>
          <w:rPrChange w:id="70" w:author="Isaque Sena" w:date="2022-02-16T15:57:00Z">
            <w:rPr>
              <w:ins w:id="71" w:author="Isaque Sena" w:date="2022-02-06T14:50:00Z"/>
              <w:b/>
              <w:sz w:val="28"/>
              <w:szCs w:val="28"/>
            </w:rPr>
          </w:rPrChange>
        </w:rPr>
      </w:pPr>
      <w:ins w:id="72" w:author="Isaque Sena" w:date="2022-02-06T14:50:00Z">
        <w:r>
          <w:lastRenderedPageBreak/>
          <w:t xml:space="preserve">The Built-in function: </w:t>
        </w:r>
        <w:r>
          <w:rPr>
            <w:b/>
            <w:sz w:val="28"/>
            <w:szCs w:val="28"/>
          </w:rPr>
          <w:t>range()</w:t>
        </w:r>
      </w:ins>
    </w:p>
    <w:p w14:paraId="7064FB12" w14:textId="77777777" w:rsidR="008F12A4" w:rsidRPr="008F12A4" w:rsidRDefault="008F12A4" w:rsidP="008F12A4">
      <w:pPr>
        <w:shd w:val="clear" w:color="auto" w:fill="FFFFFF"/>
        <w:spacing w:line="240" w:lineRule="auto"/>
        <w:rPr>
          <w:ins w:id="73" w:author="Isaque Sena" w:date="2022-02-06T14:50:00Z"/>
          <w:rFonts w:eastAsia="Times New Roman"/>
          <w:color w:val="222222"/>
          <w:sz w:val="24"/>
          <w:szCs w:val="24"/>
          <w:lang w:eastAsia="pt-BR"/>
        </w:rPr>
      </w:pPr>
      <w:ins w:id="74" w:author="Isaque Sena" w:date="2022-02-06T14:50:00Z">
        <w:r w:rsidRPr="008F12A4">
          <w:rPr>
            <w:rFonts w:eastAsia="Times New Roman"/>
            <w:i/>
            <w:iCs/>
            <w:color w:val="222222"/>
            <w:sz w:val="24"/>
            <w:szCs w:val="24"/>
            <w:lang w:eastAsia="pt-BR"/>
          </w:rPr>
          <w:t>class </w:t>
        </w:r>
        <w:r w:rsidRPr="008F12A4">
          <w:rPr>
            <w:rFonts w:ascii="Courier New" w:eastAsia="Times New Roman" w:hAnsi="Courier New" w:cs="Courier New"/>
            <w:b/>
            <w:bCs/>
            <w:color w:val="222222"/>
            <w:sz w:val="29"/>
            <w:szCs w:val="29"/>
            <w:lang w:eastAsia="pt-BR"/>
          </w:rPr>
          <w:t>range</w:t>
        </w:r>
        <w:r w:rsidRPr="008F12A4">
          <w:rPr>
            <w:rFonts w:eastAsia="Times New Roman"/>
            <w:color w:val="222222"/>
            <w:sz w:val="27"/>
            <w:szCs w:val="27"/>
            <w:lang w:eastAsia="pt-BR"/>
          </w:rPr>
          <w:t>(</w:t>
        </w:r>
        <w:r w:rsidRPr="008F12A4">
          <w:rPr>
            <w:rFonts w:ascii="Courier New" w:eastAsia="Times New Roman" w:hAnsi="Courier New" w:cs="Courier New"/>
            <w:i/>
            <w:iCs/>
            <w:color w:val="222222"/>
            <w:sz w:val="24"/>
            <w:szCs w:val="24"/>
            <w:lang w:eastAsia="pt-BR"/>
          </w:rPr>
          <w:t>stop</w:t>
        </w:r>
        <w:r w:rsidRPr="008F12A4">
          <w:rPr>
            <w:rFonts w:eastAsia="Times New Roman"/>
            <w:color w:val="222222"/>
            <w:sz w:val="27"/>
            <w:szCs w:val="27"/>
            <w:lang w:eastAsia="pt-BR"/>
          </w:rPr>
          <w:t>)</w:t>
        </w:r>
      </w:ins>
    </w:p>
    <w:p w14:paraId="6D00E197" w14:textId="77777777" w:rsidR="008F12A4" w:rsidRPr="008F12A4" w:rsidRDefault="008F12A4" w:rsidP="008F12A4">
      <w:pPr>
        <w:shd w:val="clear" w:color="auto" w:fill="FFFFFF"/>
        <w:spacing w:line="240" w:lineRule="auto"/>
        <w:rPr>
          <w:ins w:id="75" w:author="Isaque Sena" w:date="2022-02-06T14:50:00Z"/>
          <w:rFonts w:eastAsia="Times New Roman"/>
          <w:color w:val="222222"/>
          <w:sz w:val="24"/>
          <w:szCs w:val="24"/>
          <w:lang w:eastAsia="pt-BR"/>
        </w:rPr>
      </w:pPr>
      <w:ins w:id="76" w:author="Isaque Sena" w:date="2022-02-06T14:50:00Z">
        <w:r w:rsidRPr="008F12A4">
          <w:rPr>
            <w:rFonts w:eastAsia="Times New Roman"/>
            <w:i/>
            <w:iCs/>
            <w:color w:val="222222"/>
            <w:sz w:val="24"/>
            <w:szCs w:val="24"/>
            <w:lang w:eastAsia="pt-BR"/>
          </w:rPr>
          <w:t>class </w:t>
        </w:r>
        <w:r w:rsidRPr="008F12A4">
          <w:rPr>
            <w:rFonts w:ascii="Courier New" w:eastAsia="Times New Roman" w:hAnsi="Courier New" w:cs="Courier New"/>
            <w:b/>
            <w:bCs/>
            <w:color w:val="222222"/>
            <w:sz w:val="29"/>
            <w:szCs w:val="29"/>
            <w:lang w:eastAsia="pt-BR"/>
          </w:rPr>
          <w:t>range</w:t>
        </w:r>
        <w:r w:rsidRPr="008F12A4">
          <w:rPr>
            <w:rFonts w:eastAsia="Times New Roman"/>
            <w:color w:val="222222"/>
            <w:sz w:val="27"/>
            <w:szCs w:val="27"/>
            <w:lang w:eastAsia="pt-BR"/>
          </w:rPr>
          <w:t>(</w:t>
        </w:r>
        <w:r w:rsidRPr="008F12A4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pt-BR"/>
          </w:rPr>
          <w:t>start</w:t>
        </w:r>
        <w:r w:rsidRPr="008F12A4">
          <w:rPr>
            <w:rFonts w:eastAsia="Times New Roman"/>
            <w:color w:val="222222"/>
            <w:sz w:val="24"/>
            <w:szCs w:val="24"/>
            <w:lang w:eastAsia="pt-BR"/>
          </w:rPr>
          <w:t>, </w:t>
        </w:r>
        <w:r w:rsidRPr="008F12A4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pt-BR"/>
          </w:rPr>
          <w:t>stop</w:t>
        </w:r>
        <w:r w:rsidRPr="008F12A4">
          <w:rPr>
            <w:rFonts w:eastAsia="Times New Roman"/>
            <w:color w:val="222222"/>
            <w:sz w:val="31"/>
            <w:szCs w:val="31"/>
            <w:lang w:eastAsia="pt-BR"/>
          </w:rPr>
          <w:t>[</w:t>
        </w:r>
        <w:r w:rsidRPr="008F12A4">
          <w:rPr>
            <w:rFonts w:eastAsia="Times New Roman"/>
            <w:color w:val="222222"/>
            <w:sz w:val="24"/>
            <w:szCs w:val="24"/>
            <w:lang w:eastAsia="pt-BR"/>
          </w:rPr>
          <w:t>, </w:t>
        </w:r>
        <w:r w:rsidRPr="008F12A4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pt-BR"/>
          </w:rPr>
          <w:t>step</w:t>
        </w:r>
        <w:r w:rsidRPr="008F12A4">
          <w:rPr>
            <w:rFonts w:eastAsia="Times New Roman"/>
            <w:color w:val="222222"/>
            <w:sz w:val="31"/>
            <w:szCs w:val="31"/>
            <w:lang w:eastAsia="pt-BR"/>
          </w:rPr>
          <w:t>]</w:t>
        </w:r>
        <w:r w:rsidRPr="008F12A4">
          <w:rPr>
            <w:rFonts w:eastAsia="Times New Roman"/>
            <w:color w:val="222222"/>
            <w:sz w:val="27"/>
            <w:szCs w:val="27"/>
            <w:lang w:eastAsia="pt-BR"/>
          </w:rPr>
          <w:t>)</w:t>
        </w:r>
      </w:ins>
    </w:p>
    <w:p w14:paraId="55DB4807" w14:textId="77777777" w:rsidR="008F12A4" w:rsidRPr="008F12A4" w:rsidRDefault="008F12A4" w:rsidP="008F12A4">
      <w:pPr>
        <w:shd w:val="clear" w:color="auto" w:fill="FFFFFF"/>
        <w:spacing w:line="240" w:lineRule="auto"/>
        <w:ind w:left="720"/>
        <w:rPr>
          <w:ins w:id="77" w:author="Isaque Sena" w:date="2022-02-06T14:50:00Z"/>
          <w:rFonts w:eastAsia="Times New Roman"/>
          <w:color w:val="222222"/>
          <w:sz w:val="24"/>
          <w:szCs w:val="24"/>
          <w:lang w:eastAsia="pt-BR"/>
        </w:rPr>
      </w:pPr>
      <w:ins w:id="78" w:author="Isaque Sena" w:date="2022-02-06T14:50:00Z">
        <w:r w:rsidRPr="008F12A4">
          <w:rPr>
            <w:rFonts w:eastAsia="Times New Roman"/>
            <w:color w:val="222222"/>
            <w:sz w:val="24"/>
            <w:szCs w:val="24"/>
            <w:lang w:eastAsia="pt-BR"/>
          </w:rPr>
          <w:t>Rather than being a function, </w:t>
        </w:r>
        <w:r w:rsidRPr="008F12A4">
          <w:rPr>
            <w:rFonts w:eastAsia="Times New Roman"/>
            <w:color w:val="222222"/>
            <w:sz w:val="24"/>
            <w:szCs w:val="24"/>
            <w:lang w:eastAsia="pt-BR"/>
          </w:rPr>
          <w:fldChar w:fldCharType="begin"/>
        </w:r>
        <w:r w:rsidRPr="008F12A4">
          <w:rPr>
            <w:rFonts w:eastAsia="Times New Roman"/>
            <w:color w:val="222222"/>
            <w:sz w:val="24"/>
            <w:szCs w:val="24"/>
            <w:lang w:eastAsia="pt-BR"/>
          </w:rPr>
          <w:instrText xml:space="preserve"> HYPERLINK "https://docs.python.org/3/library/stdtypes.html" \l "range" \o "range" </w:instrText>
        </w:r>
        <w:r w:rsidRPr="008F12A4">
          <w:rPr>
            <w:rFonts w:eastAsia="Times New Roman"/>
            <w:color w:val="222222"/>
            <w:sz w:val="24"/>
            <w:szCs w:val="24"/>
            <w:lang w:eastAsia="pt-BR"/>
          </w:rPr>
          <w:fldChar w:fldCharType="separate"/>
        </w:r>
        <w:r w:rsidRPr="008F12A4">
          <w:rPr>
            <w:rFonts w:ascii="Courier New" w:eastAsia="Times New Roman" w:hAnsi="Courier New" w:cs="Courier New"/>
            <w:color w:val="0072AA"/>
            <w:sz w:val="23"/>
            <w:szCs w:val="23"/>
            <w:lang w:eastAsia="pt-BR"/>
          </w:rPr>
          <w:t>range</w:t>
        </w:r>
        <w:r w:rsidRPr="008F12A4">
          <w:rPr>
            <w:rFonts w:eastAsia="Times New Roman"/>
            <w:color w:val="222222"/>
            <w:sz w:val="24"/>
            <w:szCs w:val="24"/>
            <w:lang w:eastAsia="pt-BR"/>
          </w:rPr>
          <w:fldChar w:fldCharType="end"/>
        </w:r>
        <w:r w:rsidRPr="008F12A4">
          <w:rPr>
            <w:rFonts w:eastAsia="Times New Roman"/>
            <w:color w:val="222222"/>
            <w:sz w:val="24"/>
            <w:szCs w:val="24"/>
            <w:lang w:eastAsia="pt-BR"/>
          </w:rPr>
          <w:t> is actually an immutable sequence type, as documented in </w:t>
        </w:r>
        <w:r w:rsidRPr="008F12A4">
          <w:rPr>
            <w:rFonts w:eastAsia="Times New Roman"/>
            <w:color w:val="222222"/>
            <w:sz w:val="24"/>
            <w:szCs w:val="24"/>
            <w:lang w:eastAsia="pt-BR"/>
          </w:rPr>
          <w:fldChar w:fldCharType="begin"/>
        </w:r>
        <w:r w:rsidRPr="008F12A4">
          <w:rPr>
            <w:rFonts w:eastAsia="Times New Roman"/>
            <w:color w:val="222222"/>
            <w:sz w:val="24"/>
            <w:szCs w:val="24"/>
            <w:lang w:eastAsia="pt-BR"/>
          </w:rPr>
          <w:instrText xml:space="preserve"> HYPERLINK "https://docs.python.org/3/library/stdtypes.html" \l "typesseq-range" </w:instrText>
        </w:r>
        <w:r w:rsidRPr="008F12A4">
          <w:rPr>
            <w:rFonts w:eastAsia="Times New Roman"/>
            <w:color w:val="222222"/>
            <w:sz w:val="24"/>
            <w:szCs w:val="24"/>
            <w:lang w:eastAsia="pt-BR"/>
          </w:rPr>
          <w:fldChar w:fldCharType="separate"/>
        </w:r>
        <w:r w:rsidRPr="008F12A4">
          <w:rPr>
            <w:rFonts w:eastAsia="Times New Roman"/>
            <w:color w:val="0072AA"/>
            <w:sz w:val="24"/>
            <w:szCs w:val="24"/>
            <w:lang w:eastAsia="pt-BR"/>
          </w:rPr>
          <w:t>Ranges</w:t>
        </w:r>
        <w:r w:rsidRPr="008F12A4">
          <w:rPr>
            <w:rFonts w:eastAsia="Times New Roman"/>
            <w:color w:val="222222"/>
            <w:sz w:val="24"/>
            <w:szCs w:val="24"/>
            <w:lang w:eastAsia="pt-BR"/>
          </w:rPr>
          <w:fldChar w:fldCharType="end"/>
        </w:r>
        <w:r w:rsidRPr="008F12A4">
          <w:rPr>
            <w:rFonts w:eastAsia="Times New Roman"/>
            <w:color w:val="222222"/>
            <w:sz w:val="24"/>
            <w:szCs w:val="24"/>
            <w:lang w:eastAsia="pt-BR"/>
          </w:rPr>
          <w:t> and </w:t>
        </w:r>
        <w:r w:rsidRPr="008F12A4">
          <w:rPr>
            <w:rFonts w:eastAsia="Times New Roman"/>
            <w:color w:val="222222"/>
            <w:sz w:val="24"/>
            <w:szCs w:val="24"/>
            <w:lang w:eastAsia="pt-BR"/>
          </w:rPr>
          <w:fldChar w:fldCharType="begin"/>
        </w:r>
        <w:r w:rsidRPr="008F12A4">
          <w:rPr>
            <w:rFonts w:eastAsia="Times New Roman"/>
            <w:color w:val="222222"/>
            <w:sz w:val="24"/>
            <w:szCs w:val="24"/>
            <w:lang w:eastAsia="pt-BR"/>
          </w:rPr>
          <w:instrText xml:space="preserve"> HYPERLINK "https://docs.python.org/3/library/stdtypes.html" \l "typesseq" </w:instrText>
        </w:r>
        <w:r w:rsidRPr="008F12A4">
          <w:rPr>
            <w:rFonts w:eastAsia="Times New Roman"/>
            <w:color w:val="222222"/>
            <w:sz w:val="24"/>
            <w:szCs w:val="24"/>
            <w:lang w:eastAsia="pt-BR"/>
          </w:rPr>
          <w:fldChar w:fldCharType="separate"/>
        </w:r>
        <w:r w:rsidRPr="008F12A4">
          <w:rPr>
            <w:rFonts w:eastAsia="Times New Roman"/>
            <w:color w:val="0072AA"/>
            <w:sz w:val="24"/>
            <w:szCs w:val="24"/>
            <w:lang w:eastAsia="pt-BR"/>
          </w:rPr>
          <w:t>Sequence Types — list, tuple, range</w:t>
        </w:r>
        <w:r w:rsidRPr="008F12A4">
          <w:rPr>
            <w:rFonts w:eastAsia="Times New Roman"/>
            <w:color w:val="222222"/>
            <w:sz w:val="24"/>
            <w:szCs w:val="24"/>
            <w:lang w:eastAsia="pt-BR"/>
          </w:rPr>
          <w:fldChar w:fldCharType="end"/>
        </w:r>
        <w:r w:rsidRPr="008F12A4">
          <w:rPr>
            <w:rFonts w:eastAsia="Times New Roman"/>
            <w:color w:val="222222"/>
            <w:sz w:val="24"/>
            <w:szCs w:val="24"/>
            <w:lang w:eastAsia="pt-BR"/>
          </w:rPr>
          <w:t>.</w:t>
        </w:r>
      </w:ins>
    </w:p>
    <w:p w14:paraId="63D1CE8D" w14:textId="65A96E22" w:rsidR="008F12A4" w:rsidRDefault="008F12A4" w:rsidP="00487547">
      <w:pPr>
        <w:rPr>
          <w:ins w:id="79" w:author="Isaque Sena" w:date="2022-02-06T14:52:00Z"/>
          <w:bCs/>
        </w:rPr>
      </w:pPr>
      <w:ins w:id="80" w:author="Isaque Sena" w:date="2022-02-06T14:51:00Z">
        <w:r>
          <w:rPr>
            <w:bCs/>
          </w:rPr>
          <w:t xml:space="preserve">Ou seja é função que gera </w:t>
        </w:r>
      </w:ins>
      <w:ins w:id="81" w:author="Isaque Sena" w:date="2022-02-06T14:52:00Z">
        <w:r>
          <w:rPr>
            <w:bCs/>
          </w:rPr>
          <w:t>o tipo de sequência imutável Range do python.</w:t>
        </w:r>
      </w:ins>
    </w:p>
    <w:p w14:paraId="2FF2F3F5" w14:textId="363E2C64" w:rsidR="008F12A4" w:rsidRDefault="008F12A4" w:rsidP="00487547">
      <w:pPr>
        <w:rPr>
          <w:ins w:id="82" w:author="Isaque Sena" w:date="2022-02-06T14:52:00Z"/>
          <w:bCs/>
        </w:rPr>
      </w:pPr>
    </w:p>
    <w:p w14:paraId="0A39BB2B" w14:textId="219B8205" w:rsidR="008F12A4" w:rsidRDefault="008F12A4" w:rsidP="00487547">
      <w:pPr>
        <w:rPr>
          <w:ins w:id="83" w:author="Isaque Sena" w:date="2022-02-06T14:52:00Z"/>
          <w:bCs/>
        </w:rPr>
      </w:pPr>
    </w:p>
    <w:p w14:paraId="6AA660C0" w14:textId="5EA6B209" w:rsidR="0011648C" w:rsidRPr="0011648C" w:rsidRDefault="0011648C" w:rsidP="00487547">
      <w:pPr>
        <w:rPr>
          <w:ins w:id="84" w:author="Isaque Sena" w:date="2022-02-06T14:52:00Z"/>
          <w:b/>
          <w:sz w:val="28"/>
          <w:szCs w:val="28"/>
        </w:rPr>
      </w:pPr>
      <w:ins w:id="85" w:author="Isaque Sena" w:date="2022-02-06T14:52:00Z">
        <w:r>
          <w:rPr>
            <w:bCs/>
          </w:rPr>
          <w:t xml:space="preserve">The immutable sequence type:  </w:t>
        </w:r>
        <w:r>
          <w:rPr>
            <w:b/>
            <w:sz w:val="28"/>
            <w:szCs w:val="28"/>
          </w:rPr>
          <w:t>Range</w:t>
        </w:r>
      </w:ins>
    </w:p>
    <w:p w14:paraId="5ABF79BB" w14:textId="77777777" w:rsidR="0011648C" w:rsidRPr="0011648C" w:rsidRDefault="0011648C" w:rsidP="0011648C">
      <w:pPr>
        <w:shd w:val="clear" w:color="auto" w:fill="FFFFFF"/>
        <w:spacing w:line="240" w:lineRule="auto"/>
        <w:outlineLvl w:val="2"/>
        <w:rPr>
          <w:ins w:id="86" w:author="Isaque Sena" w:date="2022-02-06T14:54:00Z"/>
          <w:rFonts w:eastAsia="Times New Roman"/>
          <w:color w:val="1A1A1A"/>
          <w:sz w:val="34"/>
          <w:szCs w:val="34"/>
          <w:lang w:eastAsia="pt-BR"/>
        </w:rPr>
      </w:pPr>
      <w:ins w:id="87" w:author="Isaque Sena" w:date="2022-02-06T14:54:00Z">
        <w:r w:rsidRPr="0011648C">
          <w:rPr>
            <w:rFonts w:eastAsia="Times New Roman"/>
            <w:color w:val="1A1A1A"/>
            <w:sz w:val="34"/>
            <w:szCs w:val="34"/>
            <w:lang w:eastAsia="pt-BR"/>
          </w:rPr>
          <w:t>Ranges</w:t>
        </w:r>
      </w:ins>
    </w:p>
    <w:p w14:paraId="7EADE45B" w14:textId="77777777" w:rsidR="0011648C" w:rsidRPr="0011648C" w:rsidRDefault="0011648C" w:rsidP="0011648C">
      <w:pPr>
        <w:shd w:val="clear" w:color="auto" w:fill="FFFFFF"/>
        <w:spacing w:before="100" w:beforeAutospacing="1" w:after="100" w:afterAutospacing="1" w:line="240" w:lineRule="auto"/>
        <w:rPr>
          <w:ins w:id="88" w:author="Isaque Sena" w:date="2022-02-06T14:54:00Z"/>
          <w:rFonts w:eastAsia="Times New Roman"/>
          <w:color w:val="222222"/>
          <w:sz w:val="24"/>
          <w:szCs w:val="24"/>
          <w:lang w:eastAsia="pt-BR"/>
        </w:rPr>
      </w:pPr>
      <w:ins w:id="89" w:author="Isaque Sena" w:date="2022-02-06T14:54:00Z"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The 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begin"/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instrText xml:space="preserve"> HYPERLINK "https://docs.python.org/3/library/stdtypes.html" \l "range" \o "range" </w:instrTex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separate"/>
        </w:r>
        <w:r w:rsidRPr="0011648C">
          <w:rPr>
            <w:rFonts w:ascii="Courier New" w:eastAsia="Times New Roman" w:hAnsi="Courier New" w:cs="Courier New"/>
            <w:color w:val="0072AA"/>
            <w:sz w:val="23"/>
            <w:szCs w:val="23"/>
            <w:lang w:eastAsia="pt-BR"/>
          </w:rPr>
          <w:t>range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end"/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 type represents an immutable sequence of numbers and is commonly used for looping a specific number of times in 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begin"/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instrText xml:space="preserve"> HYPERLINK "https://docs.python.org/3/reference/compound_stmts.html" \l "for" </w:instrTex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separate"/>
        </w:r>
        <w:r w:rsidRPr="0011648C">
          <w:rPr>
            <w:rFonts w:ascii="Courier New" w:eastAsia="Times New Roman" w:hAnsi="Courier New" w:cs="Courier New"/>
            <w:color w:val="0072AA"/>
            <w:sz w:val="23"/>
            <w:szCs w:val="23"/>
            <w:lang w:eastAsia="pt-BR"/>
          </w:rPr>
          <w:t>for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end"/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 loops.</w:t>
        </w:r>
      </w:ins>
    </w:p>
    <w:p w14:paraId="701E66B3" w14:textId="77777777" w:rsidR="0011648C" w:rsidRPr="0011648C" w:rsidRDefault="0011648C" w:rsidP="0011648C">
      <w:pPr>
        <w:shd w:val="clear" w:color="auto" w:fill="FBE54E"/>
        <w:spacing w:line="240" w:lineRule="auto"/>
        <w:rPr>
          <w:ins w:id="90" w:author="Isaque Sena" w:date="2022-02-06T14:54:00Z"/>
          <w:rFonts w:eastAsia="Times New Roman"/>
          <w:color w:val="222222"/>
          <w:sz w:val="24"/>
          <w:szCs w:val="24"/>
          <w:lang w:eastAsia="pt-BR"/>
        </w:rPr>
      </w:pPr>
      <w:ins w:id="91" w:author="Isaque Sena" w:date="2022-02-06T14:54:00Z">
        <w:r w:rsidRPr="0011648C">
          <w:rPr>
            <w:rFonts w:eastAsia="Times New Roman"/>
            <w:i/>
            <w:iCs/>
            <w:color w:val="222222"/>
            <w:sz w:val="24"/>
            <w:szCs w:val="24"/>
            <w:lang w:eastAsia="pt-BR"/>
          </w:rPr>
          <w:t>class </w:t>
        </w:r>
        <w:r w:rsidRPr="0011648C">
          <w:rPr>
            <w:rFonts w:ascii="Courier New" w:eastAsia="Times New Roman" w:hAnsi="Courier New" w:cs="Courier New"/>
            <w:b/>
            <w:bCs/>
            <w:color w:val="222222"/>
            <w:sz w:val="29"/>
            <w:szCs w:val="29"/>
            <w:lang w:eastAsia="pt-BR"/>
          </w:rPr>
          <w:t>range</w:t>
        </w:r>
        <w:r w:rsidRPr="0011648C">
          <w:rPr>
            <w:rFonts w:eastAsia="Times New Roman"/>
            <w:color w:val="222222"/>
            <w:sz w:val="27"/>
            <w:szCs w:val="27"/>
            <w:lang w:eastAsia="pt-BR"/>
          </w:rPr>
          <w:t>(</w:t>
        </w:r>
        <w:r w:rsidRPr="0011648C">
          <w:rPr>
            <w:rFonts w:ascii="Courier New" w:eastAsia="Times New Roman" w:hAnsi="Courier New" w:cs="Courier New"/>
            <w:i/>
            <w:iCs/>
            <w:color w:val="222222"/>
            <w:sz w:val="24"/>
            <w:szCs w:val="24"/>
            <w:lang w:eastAsia="pt-BR"/>
          </w:rPr>
          <w:t>stop</w:t>
        </w:r>
        <w:r w:rsidRPr="0011648C">
          <w:rPr>
            <w:rFonts w:eastAsia="Times New Roman"/>
            <w:color w:val="222222"/>
            <w:sz w:val="27"/>
            <w:szCs w:val="27"/>
            <w:lang w:eastAsia="pt-BR"/>
          </w:rPr>
          <w:t>)</w:t>
        </w:r>
      </w:ins>
    </w:p>
    <w:p w14:paraId="5956D3BE" w14:textId="77777777" w:rsidR="0011648C" w:rsidRPr="0011648C" w:rsidRDefault="0011648C" w:rsidP="0011648C">
      <w:pPr>
        <w:shd w:val="clear" w:color="auto" w:fill="FFFFFF"/>
        <w:spacing w:line="240" w:lineRule="auto"/>
        <w:rPr>
          <w:ins w:id="92" w:author="Isaque Sena" w:date="2022-02-06T14:54:00Z"/>
          <w:rFonts w:eastAsia="Times New Roman"/>
          <w:color w:val="222222"/>
          <w:sz w:val="24"/>
          <w:szCs w:val="24"/>
          <w:lang w:eastAsia="pt-BR"/>
        </w:rPr>
      </w:pPr>
      <w:ins w:id="93" w:author="Isaque Sena" w:date="2022-02-06T14:54:00Z">
        <w:r w:rsidRPr="0011648C">
          <w:rPr>
            <w:rFonts w:eastAsia="Times New Roman"/>
            <w:i/>
            <w:iCs/>
            <w:color w:val="222222"/>
            <w:sz w:val="24"/>
            <w:szCs w:val="24"/>
            <w:lang w:eastAsia="pt-BR"/>
          </w:rPr>
          <w:t>class </w:t>
        </w:r>
        <w:r w:rsidRPr="0011648C">
          <w:rPr>
            <w:rFonts w:ascii="Courier New" w:eastAsia="Times New Roman" w:hAnsi="Courier New" w:cs="Courier New"/>
            <w:b/>
            <w:bCs/>
            <w:color w:val="222222"/>
            <w:sz w:val="29"/>
            <w:szCs w:val="29"/>
            <w:lang w:eastAsia="pt-BR"/>
          </w:rPr>
          <w:t>range</w:t>
        </w:r>
        <w:r w:rsidRPr="0011648C">
          <w:rPr>
            <w:rFonts w:eastAsia="Times New Roman"/>
            <w:color w:val="222222"/>
            <w:sz w:val="27"/>
            <w:szCs w:val="27"/>
            <w:lang w:eastAsia="pt-BR"/>
          </w:rPr>
          <w:t>(</w:t>
        </w:r>
        <w:r w:rsidRPr="0011648C">
          <w:rPr>
            <w:rFonts w:ascii="Courier New" w:eastAsia="Times New Roman" w:hAnsi="Courier New" w:cs="Courier New"/>
            <w:i/>
            <w:iCs/>
            <w:color w:val="222222"/>
            <w:sz w:val="24"/>
            <w:szCs w:val="24"/>
            <w:lang w:eastAsia="pt-BR"/>
          </w:rPr>
          <w:t>start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, </w:t>
        </w:r>
        <w:r w:rsidRPr="0011648C">
          <w:rPr>
            <w:rFonts w:ascii="Courier New" w:eastAsia="Times New Roman" w:hAnsi="Courier New" w:cs="Courier New"/>
            <w:i/>
            <w:iCs/>
            <w:color w:val="222222"/>
            <w:sz w:val="24"/>
            <w:szCs w:val="24"/>
            <w:lang w:eastAsia="pt-BR"/>
          </w:rPr>
          <w:t>stop</w:t>
        </w:r>
        <w:r w:rsidRPr="0011648C">
          <w:rPr>
            <w:rFonts w:eastAsia="Times New Roman"/>
            <w:color w:val="222222"/>
            <w:sz w:val="31"/>
            <w:szCs w:val="31"/>
            <w:lang w:eastAsia="pt-BR"/>
          </w:rPr>
          <w:t>[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, </w:t>
        </w:r>
        <w:r w:rsidRPr="0011648C">
          <w:rPr>
            <w:rFonts w:ascii="Courier New" w:eastAsia="Times New Roman" w:hAnsi="Courier New" w:cs="Courier New"/>
            <w:i/>
            <w:iCs/>
            <w:color w:val="222222"/>
            <w:sz w:val="24"/>
            <w:szCs w:val="24"/>
            <w:lang w:eastAsia="pt-BR"/>
          </w:rPr>
          <w:t>step</w:t>
        </w:r>
        <w:r w:rsidRPr="0011648C">
          <w:rPr>
            <w:rFonts w:eastAsia="Times New Roman"/>
            <w:color w:val="222222"/>
            <w:sz w:val="31"/>
            <w:szCs w:val="31"/>
            <w:lang w:eastAsia="pt-BR"/>
          </w:rPr>
          <w:t>]</w:t>
        </w:r>
        <w:r w:rsidRPr="0011648C">
          <w:rPr>
            <w:rFonts w:eastAsia="Times New Roman"/>
            <w:color w:val="222222"/>
            <w:sz w:val="27"/>
            <w:szCs w:val="27"/>
            <w:lang w:eastAsia="pt-BR"/>
          </w:rPr>
          <w:t>)</w:t>
        </w:r>
      </w:ins>
    </w:p>
    <w:p w14:paraId="7305FD75" w14:textId="77777777" w:rsidR="0011648C" w:rsidRPr="0011648C" w:rsidRDefault="0011648C" w:rsidP="0011648C">
      <w:pPr>
        <w:shd w:val="clear" w:color="auto" w:fill="FFFFFF"/>
        <w:spacing w:after="100" w:afterAutospacing="1" w:line="240" w:lineRule="auto"/>
        <w:ind w:left="720"/>
        <w:rPr>
          <w:ins w:id="94" w:author="Isaque Sena" w:date="2022-02-06T14:54:00Z"/>
          <w:rFonts w:eastAsia="Times New Roman"/>
          <w:color w:val="222222"/>
          <w:sz w:val="24"/>
          <w:szCs w:val="24"/>
          <w:lang w:eastAsia="pt-BR"/>
        </w:rPr>
      </w:pPr>
      <w:ins w:id="95" w:author="Isaque Sena" w:date="2022-02-06T14:54:00Z"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The arguments to the range constructor must be integers (either built-in 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begin"/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instrText xml:space="preserve"> HYPERLINK "https://docs.python.org/3/library/functions.html" \l "int" \o "int" </w:instrTex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separate"/>
        </w:r>
        <w:r w:rsidRPr="0011648C">
          <w:rPr>
            <w:rFonts w:ascii="Courier New" w:eastAsia="Times New Roman" w:hAnsi="Courier New" w:cs="Courier New"/>
            <w:color w:val="0072AA"/>
            <w:sz w:val="23"/>
            <w:szCs w:val="23"/>
            <w:lang w:eastAsia="pt-BR"/>
          </w:rPr>
          <w:t>int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end"/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 or any object that implements the 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begin"/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instrText xml:space="preserve"> HYPERLINK "https://docs.python.org/3/reference/datamodel.html" \l "object.__index__" \o "object.__index__" </w:instrTex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separate"/>
        </w:r>
        <w:r w:rsidRPr="0011648C">
          <w:rPr>
            <w:rFonts w:ascii="Courier New" w:eastAsia="Times New Roman" w:hAnsi="Courier New" w:cs="Courier New"/>
            <w:color w:val="0072AA"/>
            <w:sz w:val="23"/>
            <w:szCs w:val="23"/>
            <w:lang w:eastAsia="pt-BR"/>
          </w:rPr>
          <w:t>__index__()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end"/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 special method). If the </w:t>
        </w:r>
        <w:r w:rsidRPr="0011648C">
          <w:rPr>
            <w:rFonts w:eastAsia="Times New Roman"/>
            <w:i/>
            <w:iCs/>
            <w:color w:val="222222"/>
            <w:sz w:val="24"/>
            <w:szCs w:val="24"/>
            <w:lang w:eastAsia="pt-BR"/>
          </w:rPr>
          <w:t>step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 argument is omitted, it defaults to </w:t>
        </w:r>
        <w:r w:rsidRPr="0011648C">
          <w:rPr>
            <w:rFonts w:ascii="Courier New" w:eastAsia="Times New Roman" w:hAnsi="Courier New" w:cs="Courier New"/>
            <w:color w:val="222222"/>
            <w:sz w:val="23"/>
            <w:szCs w:val="23"/>
            <w:shd w:val="clear" w:color="auto" w:fill="ECF0F3"/>
            <w:lang w:eastAsia="pt-BR"/>
          </w:rPr>
          <w:t>1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. If the </w:t>
        </w:r>
        <w:r w:rsidRPr="0011648C">
          <w:rPr>
            <w:rFonts w:eastAsia="Times New Roman"/>
            <w:i/>
            <w:iCs/>
            <w:color w:val="222222"/>
            <w:sz w:val="24"/>
            <w:szCs w:val="24"/>
            <w:lang w:eastAsia="pt-BR"/>
          </w:rPr>
          <w:t>start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 argument is omitted, it defaults to </w:t>
        </w:r>
        <w:r w:rsidRPr="0011648C">
          <w:rPr>
            <w:rFonts w:ascii="Courier New" w:eastAsia="Times New Roman" w:hAnsi="Courier New" w:cs="Courier New"/>
            <w:color w:val="222222"/>
            <w:sz w:val="23"/>
            <w:szCs w:val="23"/>
            <w:shd w:val="clear" w:color="auto" w:fill="ECF0F3"/>
            <w:lang w:eastAsia="pt-BR"/>
          </w:rPr>
          <w:t>0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. If </w:t>
        </w:r>
        <w:r w:rsidRPr="0011648C">
          <w:rPr>
            <w:rFonts w:eastAsia="Times New Roman"/>
            <w:i/>
            <w:iCs/>
            <w:color w:val="222222"/>
            <w:sz w:val="24"/>
            <w:szCs w:val="24"/>
            <w:lang w:eastAsia="pt-BR"/>
          </w:rPr>
          <w:t>step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 is zero, 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begin"/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instrText xml:space="preserve"> HYPERLINK "https://docs.python.org/3/library/exceptions.html" \l "ValueError" \o "ValueError" </w:instrTex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separate"/>
        </w:r>
        <w:r w:rsidRPr="0011648C">
          <w:rPr>
            <w:rFonts w:ascii="Courier New" w:eastAsia="Times New Roman" w:hAnsi="Courier New" w:cs="Courier New"/>
            <w:color w:val="0072AA"/>
            <w:sz w:val="23"/>
            <w:szCs w:val="23"/>
            <w:lang w:eastAsia="pt-BR"/>
          </w:rPr>
          <w:t>ValueError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end"/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 is raised.</w:t>
        </w:r>
      </w:ins>
    </w:p>
    <w:p w14:paraId="47D95EC0" w14:textId="77777777" w:rsidR="0011648C" w:rsidRPr="0011648C" w:rsidRDefault="0011648C" w:rsidP="0011648C">
      <w:pPr>
        <w:shd w:val="clear" w:color="auto" w:fill="FFFFFF"/>
        <w:spacing w:before="100" w:beforeAutospacing="1" w:after="100" w:afterAutospacing="1" w:line="240" w:lineRule="auto"/>
        <w:ind w:left="720"/>
        <w:rPr>
          <w:ins w:id="96" w:author="Isaque Sena" w:date="2022-02-06T14:54:00Z"/>
          <w:rFonts w:eastAsia="Times New Roman"/>
          <w:color w:val="222222"/>
          <w:sz w:val="24"/>
          <w:szCs w:val="24"/>
          <w:lang w:eastAsia="pt-BR"/>
        </w:rPr>
      </w:pPr>
      <w:ins w:id="97" w:author="Isaque Sena" w:date="2022-02-06T14:54:00Z"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For a positive </w:t>
        </w:r>
        <w:r w:rsidRPr="0011648C">
          <w:rPr>
            <w:rFonts w:eastAsia="Times New Roman"/>
            <w:i/>
            <w:iCs/>
            <w:color w:val="222222"/>
            <w:sz w:val="24"/>
            <w:szCs w:val="24"/>
            <w:lang w:eastAsia="pt-BR"/>
          </w:rPr>
          <w:t>step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, the contents of a range </w:t>
        </w:r>
        <w:r w:rsidRPr="0011648C">
          <w:rPr>
            <w:rFonts w:ascii="Courier New" w:eastAsia="Times New Roman" w:hAnsi="Courier New" w:cs="Courier New"/>
            <w:color w:val="222222"/>
            <w:sz w:val="23"/>
            <w:szCs w:val="23"/>
            <w:shd w:val="clear" w:color="auto" w:fill="ECF0F3"/>
            <w:lang w:eastAsia="pt-BR"/>
          </w:rPr>
          <w:t>r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 are determined by the formula </w:t>
        </w:r>
        <w:r w:rsidRPr="0011648C">
          <w:rPr>
            <w:rFonts w:ascii="Courier New" w:eastAsia="Times New Roman" w:hAnsi="Courier New" w:cs="Courier New"/>
            <w:color w:val="222222"/>
            <w:sz w:val="23"/>
            <w:szCs w:val="23"/>
            <w:shd w:val="clear" w:color="auto" w:fill="ECF0F3"/>
            <w:lang w:eastAsia="pt-BR"/>
          </w:rPr>
          <w:t>r[i] = start + step*i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 where </w:t>
        </w:r>
        <w:r w:rsidRPr="0011648C">
          <w:rPr>
            <w:rFonts w:ascii="Courier New" w:eastAsia="Times New Roman" w:hAnsi="Courier New" w:cs="Courier New"/>
            <w:color w:val="222222"/>
            <w:sz w:val="23"/>
            <w:szCs w:val="23"/>
            <w:shd w:val="clear" w:color="auto" w:fill="ECF0F3"/>
            <w:lang w:eastAsia="pt-BR"/>
          </w:rPr>
          <w:t>i &gt;= 0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 and </w:t>
        </w:r>
        <w:r w:rsidRPr="0011648C">
          <w:rPr>
            <w:rFonts w:ascii="Courier New" w:eastAsia="Times New Roman" w:hAnsi="Courier New" w:cs="Courier New"/>
            <w:color w:val="222222"/>
            <w:sz w:val="23"/>
            <w:szCs w:val="23"/>
            <w:shd w:val="clear" w:color="auto" w:fill="ECF0F3"/>
            <w:lang w:eastAsia="pt-BR"/>
          </w:rPr>
          <w:t>r[i] &lt; stop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.</w:t>
        </w:r>
      </w:ins>
    </w:p>
    <w:p w14:paraId="7914BF4B" w14:textId="77777777" w:rsidR="0011648C" w:rsidRPr="0011648C" w:rsidRDefault="0011648C" w:rsidP="0011648C">
      <w:pPr>
        <w:shd w:val="clear" w:color="auto" w:fill="FFFFFF"/>
        <w:spacing w:before="100" w:beforeAutospacing="1" w:after="100" w:afterAutospacing="1" w:line="240" w:lineRule="auto"/>
        <w:ind w:left="720"/>
        <w:rPr>
          <w:ins w:id="98" w:author="Isaque Sena" w:date="2022-02-06T14:54:00Z"/>
          <w:rFonts w:eastAsia="Times New Roman"/>
          <w:color w:val="222222"/>
          <w:sz w:val="24"/>
          <w:szCs w:val="24"/>
          <w:lang w:eastAsia="pt-BR"/>
        </w:rPr>
      </w:pPr>
      <w:ins w:id="99" w:author="Isaque Sena" w:date="2022-02-06T14:54:00Z"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For a negative </w:t>
        </w:r>
        <w:r w:rsidRPr="0011648C">
          <w:rPr>
            <w:rFonts w:eastAsia="Times New Roman"/>
            <w:i/>
            <w:iCs/>
            <w:color w:val="222222"/>
            <w:sz w:val="24"/>
            <w:szCs w:val="24"/>
            <w:lang w:eastAsia="pt-BR"/>
          </w:rPr>
          <w:t>step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, the contents of the range are still determined by the formula </w:t>
        </w:r>
        <w:r w:rsidRPr="0011648C">
          <w:rPr>
            <w:rFonts w:ascii="Courier New" w:eastAsia="Times New Roman" w:hAnsi="Courier New" w:cs="Courier New"/>
            <w:color w:val="222222"/>
            <w:sz w:val="23"/>
            <w:szCs w:val="23"/>
            <w:shd w:val="clear" w:color="auto" w:fill="ECF0F3"/>
            <w:lang w:eastAsia="pt-BR"/>
          </w:rPr>
          <w:t>r[i] = start + step*i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, but the constraints are </w:t>
        </w:r>
        <w:r w:rsidRPr="0011648C">
          <w:rPr>
            <w:rFonts w:ascii="Courier New" w:eastAsia="Times New Roman" w:hAnsi="Courier New" w:cs="Courier New"/>
            <w:color w:val="222222"/>
            <w:sz w:val="23"/>
            <w:szCs w:val="23"/>
            <w:shd w:val="clear" w:color="auto" w:fill="ECF0F3"/>
            <w:lang w:eastAsia="pt-BR"/>
          </w:rPr>
          <w:t>i &gt;= 0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 and </w:t>
        </w:r>
        <w:r w:rsidRPr="0011648C">
          <w:rPr>
            <w:rFonts w:ascii="Courier New" w:eastAsia="Times New Roman" w:hAnsi="Courier New" w:cs="Courier New"/>
            <w:color w:val="222222"/>
            <w:sz w:val="23"/>
            <w:szCs w:val="23"/>
            <w:shd w:val="clear" w:color="auto" w:fill="ECF0F3"/>
            <w:lang w:eastAsia="pt-BR"/>
          </w:rPr>
          <w:t>r[i] &gt; stop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.</w:t>
        </w:r>
      </w:ins>
    </w:p>
    <w:p w14:paraId="2BFB8E64" w14:textId="77777777" w:rsidR="0011648C" w:rsidRPr="0011648C" w:rsidRDefault="0011648C" w:rsidP="0011648C">
      <w:pPr>
        <w:shd w:val="clear" w:color="auto" w:fill="FFFFFF"/>
        <w:spacing w:before="100" w:beforeAutospacing="1" w:after="100" w:afterAutospacing="1" w:line="240" w:lineRule="auto"/>
        <w:ind w:left="720"/>
        <w:rPr>
          <w:ins w:id="100" w:author="Isaque Sena" w:date="2022-02-06T14:54:00Z"/>
          <w:rFonts w:eastAsia="Times New Roman"/>
          <w:color w:val="222222"/>
          <w:sz w:val="24"/>
          <w:szCs w:val="24"/>
          <w:lang w:eastAsia="pt-BR"/>
        </w:rPr>
      </w:pPr>
      <w:ins w:id="101" w:author="Isaque Sena" w:date="2022-02-06T14:54:00Z"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A range object will be empty if </w:t>
        </w:r>
        <w:r w:rsidRPr="0011648C">
          <w:rPr>
            <w:rFonts w:ascii="Courier New" w:eastAsia="Times New Roman" w:hAnsi="Courier New" w:cs="Courier New"/>
            <w:color w:val="222222"/>
            <w:sz w:val="23"/>
            <w:szCs w:val="23"/>
            <w:shd w:val="clear" w:color="auto" w:fill="ECF0F3"/>
            <w:lang w:eastAsia="pt-BR"/>
          </w:rPr>
          <w:t>r[0]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 does not meet the value constraint. Ranges do support negative indices, but these are interpreted as indexing from the end of the sequence determined by the positive indices.</w:t>
        </w:r>
      </w:ins>
    </w:p>
    <w:p w14:paraId="6C926CC4" w14:textId="77777777" w:rsidR="0011648C" w:rsidRPr="0011648C" w:rsidRDefault="0011648C" w:rsidP="0011648C">
      <w:pPr>
        <w:shd w:val="clear" w:color="auto" w:fill="FFFFFF"/>
        <w:spacing w:before="100" w:beforeAutospacing="1" w:after="100" w:afterAutospacing="1" w:line="240" w:lineRule="auto"/>
        <w:ind w:left="720"/>
        <w:rPr>
          <w:ins w:id="102" w:author="Isaque Sena" w:date="2022-02-06T14:54:00Z"/>
          <w:rFonts w:eastAsia="Times New Roman"/>
          <w:color w:val="222222"/>
          <w:sz w:val="24"/>
          <w:szCs w:val="24"/>
          <w:lang w:eastAsia="pt-BR"/>
        </w:rPr>
      </w:pPr>
      <w:ins w:id="103" w:author="Isaque Sena" w:date="2022-02-06T14:54:00Z"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Ranges containing absolute values larger than 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begin"/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instrText xml:space="preserve"> HYPERLINK "https://docs.python.org/3/library/sys.html" \l "sys.maxsize" \o "sys.maxsize" </w:instrTex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separate"/>
        </w:r>
        <w:r w:rsidRPr="0011648C">
          <w:rPr>
            <w:rFonts w:ascii="Courier New" w:eastAsia="Times New Roman" w:hAnsi="Courier New" w:cs="Courier New"/>
            <w:color w:val="0072AA"/>
            <w:sz w:val="23"/>
            <w:szCs w:val="23"/>
            <w:lang w:eastAsia="pt-BR"/>
          </w:rPr>
          <w:t>sys.maxsize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end"/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 are permitted but some features (such as 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begin"/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instrText xml:space="preserve"> HYPERLINK "https://docs.python.org/3/library/functions.html" \l "len" \o "len" </w:instrTex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separate"/>
        </w:r>
        <w:r w:rsidRPr="0011648C">
          <w:rPr>
            <w:rFonts w:ascii="Courier New" w:eastAsia="Times New Roman" w:hAnsi="Courier New" w:cs="Courier New"/>
            <w:color w:val="0072AA"/>
            <w:sz w:val="23"/>
            <w:szCs w:val="23"/>
            <w:lang w:eastAsia="pt-BR"/>
          </w:rPr>
          <w:t>len()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end"/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) may raise 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begin"/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instrText xml:space="preserve"> HYPERLINK "https://docs.python.org/3/library/exceptions.html" \l "OverflowError" \o "OverflowError" </w:instrTex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separate"/>
        </w:r>
        <w:r w:rsidRPr="0011648C">
          <w:rPr>
            <w:rFonts w:ascii="Courier New" w:eastAsia="Times New Roman" w:hAnsi="Courier New" w:cs="Courier New"/>
            <w:color w:val="0072AA"/>
            <w:sz w:val="23"/>
            <w:szCs w:val="23"/>
            <w:lang w:eastAsia="pt-BR"/>
          </w:rPr>
          <w:t>OverflowError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end"/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.</w:t>
        </w:r>
      </w:ins>
    </w:p>
    <w:p w14:paraId="48637E42" w14:textId="77777777" w:rsidR="0011648C" w:rsidRPr="0011648C" w:rsidRDefault="0011648C" w:rsidP="0011648C">
      <w:pPr>
        <w:shd w:val="clear" w:color="auto" w:fill="FFFFFF"/>
        <w:spacing w:before="100" w:beforeAutospacing="1" w:after="100" w:afterAutospacing="1" w:line="240" w:lineRule="auto"/>
        <w:ind w:left="720"/>
        <w:rPr>
          <w:ins w:id="104" w:author="Isaque Sena" w:date="2022-02-06T14:54:00Z"/>
          <w:rFonts w:eastAsia="Times New Roman"/>
          <w:color w:val="222222"/>
          <w:sz w:val="24"/>
          <w:szCs w:val="24"/>
          <w:lang w:eastAsia="pt-BR"/>
        </w:rPr>
      </w:pPr>
      <w:ins w:id="105" w:author="Isaque Sena" w:date="2022-02-06T14:54:00Z"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Range examples:</w:t>
        </w:r>
      </w:ins>
    </w:p>
    <w:p w14:paraId="2BEF88EA" w14:textId="77777777" w:rsidR="0011648C" w:rsidRPr="0011648C" w:rsidRDefault="0011648C" w:rsidP="0011648C">
      <w:pPr>
        <w:shd w:val="clear" w:color="auto" w:fill="F8F8F8"/>
        <w:spacing w:line="240" w:lineRule="auto"/>
        <w:ind w:left="720"/>
        <w:rPr>
          <w:ins w:id="106" w:author="Isaque Sena" w:date="2022-02-06T14:54:00Z"/>
          <w:rFonts w:eastAsia="Times New Roman"/>
          <w:color w:val="222222"/>
          <w:sz w:val="24"/>
          <w:szCs w:val="24"/>
          <w:lang w:eastAsia="pt-BR"/>
        </w:rPr>
      </w:pPr>
      <w:ins w:id="107" w:author="Isaque Sena" w:date="2022-02-06T14:54:00Z">
        <w:r w:rsidRPr="0011648C">
          <w:rPr>
            <w:rFonts w:ascii="Courier New" w:eastAsia="Times New Roman" w:hAnsi="Courier New" w:cs="Courier New"/>
            <w:color w:val="AACC99"/>
            <w:sz w:val="24"/>
            <w:szCs w:val="24"/>
            <w:bdr w:val="single" w:sz="6" w:space="0" w:color="AACC99" w:frame="1"/>
            <w:lang w:eastAsia="pt-BR"/>
          </w:rPr>
          <w:t>&gt;&gt;&gt;</w:t>
        </w:r>
      </w:ins>
    </w:p>
    <w:p w14:paraId="1F6431CE" w14:textId="77777777" w:rsidR="0011648C" w:rsidRPr="0011648C" w:rsidRDefault="0011648C" w:rsidP="0011648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ind w:left="720"/>
        <w:rPr>
          <w:ins w:id="108" w:author="Isaque Sena" w:date="2022-02-06T14:54:00Z"/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ins w:id="109" w:author="Isaque Sena" w:date="2022-02-06T14:54:00Z">
        <w:r w:rsidRPr="0011648C">
          <w:rPr>
            <w:rFonts w:ascii="Courier New" w:eastAsia="Times New Roman" w:hAnsi="Courier New" w:cs="Courier New"/>
            <w:b/>
            <w:bCs/>
            <w:color w:val="000080"/>
            <w:sz w:val="23"/>
            <w:szCs w:val="23"/>
            <w:lang w:eastAsia="pt-BR"/>
          </w:rPr>
          <w:t xml:space="preserve">&gt;&gt;&gt; </w:t>
        </w:r>
        <w:r w:rsidRPr="0011648C">
          <w:rPr>
            <w:rFonts w:ascii="Courier New" w:eastAsia="Times New Roman" w:hAnsi="Courier New" w:cs="Courier New"/>
            <w:color w:val="008000"/>
            <w:sz w:val="23"/>
            <w:szCs w:val="23"/>
            <w:lang w:eastAsia="pt-BR"/>
          </w:rPr>
          <w:t>list</w:t>
        </w:r>
        <w:r w:rsidRPr="0011648C">
          <w:rPr>
            <w:rFonts w:ascii="Courier New" w:eastAsia="Times New Roman" w:hAnsi="Courier New" w:cs="Courier New"/>
            <w:color w:val="333333"/>
            <w:sz w:val="23"/>
            <w:szCs w:val="23"/>
            <w:lang w:eastAsia="pt-BR"/>
          </w:rPr>
          <w:t>(</w:t>
        </w:r>
        <w:r w:rsidRPr="0011648C">
          <w:rPr>
            <w:rFonts w:ascii="Courier New" w:eastAsia="Times New Roman" w:hAnsi="Courier New" w:cs="Courier New"/>
            <w:color w:val="008000"/>
            <w:sz w:val="23"/>
            <w:szCs w:val="23"/>
            <w:lang w:eastAsia="pt-BR"/>
          </w:rPr>
          <w:t>range</w:t>
        </w:r>
        <w:r w:rsidRPr="0011648C">
          <w:rPr>
            <w:rFonts w:ascii="Courier New" w:eastAsia="Times New Roman" w:hAnsi="Courier New" w:cs="Courier New"/>
            <w:color w:val="333333"/>
            <w:sz w:val="23"/>
            <w:szCs w:val="23"/>
            <w:lang w:eastAsia="pt-BR"/>
          </w:rPr>
          <w:t>(</w:t>
        </w:r>
        <w:r w:rsidRPr="0011648C">
          <w:rPr>
            <w:rFonts w:ascii="Courier New" w:eastAsia="Times New Roman" w:hAnsi="Courier New" w:cs="Courier New"/>
            <w:color w:val="666666"/>
            <w:sz w:val="23"/>
            <w:szCs w:val="23"/>
            <w:lang w:eastAsia="pt-BR"/>
          </w:rPr>
          <w:t>10</w:t>
        </w:r>
        <w:r w:rsidRPr="0011648C">
          <w:rPr>
            <w:rFonts w:ascii="Courier New" w:eastAsia="Times New Roman" w:hAnsi="Courier New" w:cs="Courier New"/>
            <w:color w:val="333333"/>
            <w:sz w:val="23"/>
            <w:szCs w:val="23"/>
            <w:lang w:eastAsia="pt-BR"/>
          </w:rPr>
          <w:t>))</w:t>
        </w:r>
      </w:ins>
    </w:p>
    <w:p w14:paraId="61D77989" w14:textId="77777777" w:rsidR="0011648C" w:rsidRPr="0011648C" w:rsidRDefault="0011648C" w:rsidP="0011648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ind w:left="720"/>
        <w:rPr>
          <w:ins w:id="110" w:author="Isaque Sena" w:date="2022-02-06T14:54:00Z"/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ins w:id="111" w:author="Isaque Sena" w:date="2022-02-06T14:54:00Z">
        <w:r w:rsidRPr="0011648C">
          <w:rPr>
            <w:rFonts w:ascii="Courier New" w:eastAsia="Times New Roman" w:hAnsi="Courier New" w:cs="Courier New"/>
            <w:color w:val="888888"/>
            <w:sz w:val="23"/>
            <w:szCs w:val="23"/>
            <w:lang w:eastAsia="pt-BR"/>
          </w:rPr>
          <w:t>[0, 1, 2, 3, 4, 5, 6, 7, 8, 9]</w:t>
        </w:r>
      </w:ins>
    </w:p>
    <w:p w14:paraId="225E6479" w14:textId="77777777" w:rsidR="0011648C" w:rsidRPr="0011648C" w:rsidRDefault="0011648C" w:rsidP="0011648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ind w:left="720"/>
        <w:rPr>
          <w:ins w:id="112" w:author="Isaque Sena" w:date="2022-02-06T14:54:00Z"/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ins w:id="113" w:author="Isaque Sena" w:date="2022-02-06T14:54:00Z">
        <w:r w:rsidRPr="0011648C">
          <w:rPr>
            <w:rFonts w:ascii="Courier New" w:eastAsia="Times New Roman" w:hAnsi="Courier New" w:cs="Courier New"/>
            <w:b/>
            <w:bCs/>
            <w:color w:val="000080"/>
            <w:sz w:val="23"/>
            <w:szCs w:val="23"/>
            <w:lang w:eastAsia="pt-BR"/>
          </w:rPr>
          <w:t xml:space="preserve">&gt;&gt;&gt; </w:t>
        </w:r>
        <w:r w:rsidRPr="0011648C">
          <w:rPr>
            <w:rFonts w:ascii="Courier New" w:eastAsia="Times New Roman" w:hAnsi="Courier New" w:cs="Courier New"/>
            <w:color w:val="008000"/>
            <w:sz w:val="23"/>
            <w:szCs w:val="23"/>
            <w:lang w:eastAsia="pt-BR"/>
          </w:rPr>
          <w:t>list</w:t>
        </w:r>
        <w:r w:rsidRPr="0011648C">
          <w:rPr>
            <w:rFonts w:ascii="Courier New" w:eastAsia="Times New Roman" w:hAnsi="Courier New" w:cs="Courier New"/>
            <w:color w:val="333333"/>
            <w:sz w:val="23"/>
            <w:szCs w:val="23"/>
            <w:lang w:eastAsia="pt-BR"/>
          </w:rPr>
          <w:t>(</w:t>
        </w:r>
        <w:r w:rsidRPr="0011648C">
          <w:rPr>
            <w:rFonts w:ascii="Courier New" w:eastAsia="Times New Roman" w:hAnsi="Courier New" w:cs="Courier New"/>
            <w:color w:val="008000"/>
            <w:sz w:val="23"/>
            <w:szCs w:val="23"/>
            <w:lang w:eastAsia="pt-BR"/>
          </w:rPr>
          <w:t>range</w:t>
        </w:r>
        <w:r w:rsidRPr="0011648C">
          <w:rPr>
            <w:rFonts w:ascii="Courier New" w:eastAsia="Times New Roman" w:hAnsi="Courier New" w:cs="Courier New"/>
            <w:color w:val="333333"/>
            <w:sz w:val="23"/>
            <w:szCs w:val="23"/>
            <w:lang w:eastAsia="pt-BR"/>
          </w:rPr>
          <w:t>(</w:t>
        </w:r>
        <w:r w:rsidRPr="0011648C">
          <w:rPr>
            <w:rFonts w:ascii="Courier New" w:eastAsia="Times New Roman" w:hAnsi="Courier New" w:cs="Courier New"/>
            <w:color w:val="666666"/>
            <w:sz w:val="23"/>
            <w:szCs w:val="23"/>
            <w:lang w:eastAsia="pt-BR"/>
          </w:rPr>
          <w:t>1</w:t>
        </w:r>
        <w:r w:rsidRPr="0011648C">
          <w:rPr>
            <w:rFonts w:ascii="Courier New" w:eastAsia="Times New Roman" w:hAnsi="Courier New" w:cs="Courier New"/>
            <w:color w:val="333333"/>
            <w:sz w:val="23"/>
            <w:szCs w:val="23"/>
            <w:lang w:eastAsia="pt-BR"/>
          </w:rPr>
          <w:t xml:space="preserve">, </w:t>
        </w:r>
        <w:r w:rsidRPr="0011648C">
          <w:rPr>
            <w:rFonts w:ascii="Courier New" w:eastAsia="Times New Roman" w:hAnsi="Courier New" w:cs="Courier New"/>
            <w:color w:val="666666"/>
            <w:sz w:val="23"/>
            <w:szCs w:val="23"/>
            <w:lang w:eastAsia="pt-BR"/>
          </w:rPr>
          <w:t>11</w:t>
        </w:r>
        <w:r w:rsidRPr="0011648C">
          <w:rPr>
            <w:rFonts w:ascii="Courier New" w:eastAsia="Times New Roman" w:hAnsi="Courier New" w:cs="Courier New"/>
            <w:color w:val="333333"/>
            <w:sz w:val="23"/>
            <w:szCs w:val="23"/>
            <w:lang w:eastAsia="pt-BR"/>
          </w:rPr>
          <w:t>))</w:t>
        </w:r>
      </w:ins>
    </w:p>
    <w:p w14:paraId="1A41386C" w14:textId="77777777" w:rsidR="0011648C" w:rsidRPr="0011648C" w:rsidRDefault="0011648C" w:rsidP="0011648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ind w:left="720"/>
        <w:rPr>
          <w:ins w:id="114" w:author="Isaque Sena" w:date="2022-02-06T14:54:00Z"/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ins w:id="115" w:author="Isaque Sena" w:date="2022-02-06T14:54:00Z">
        <w:r w:rsidRPr="0011648C">
          <w:rPr>
            <w:rFonts w:ascii="Courier New" w:eastAsia="Times New Roman" w:hAnsi="Courier New" w:cs="Courier New"/>
            <w:color w:val="888888"/>
            <w:sz w:val="23"/>
            <w:szCs w:val="23"/>
            <w:lang w:eastAsia="pt-BR"/>
          </w:rPr>
          <w:t>[1, 2, 3, 4, 5, 6, 7, 8, 9, 10]</w:t>
        </w:r>
      </w:ins>
    </w:p>
    <w:p w14:paraId="531E3F21" w14:textId="77777777" w:rsidR="0011648C" w:rsidRPr="0011648C" w:rsidRDefault="0011648C" w:rsidP="0011648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ind w:left="720"/>
        <w:rPr>
          <w:ins w:id="116" w:author="Isaque Sena" w:date="2022-02-06T14:54:00Z"/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ins w:id="117" w:author="Isaque Sena" w:date="2022-02-06T14:54:00Z">
        <w:r w:rsidRPr="0011648C">
          <w:rPr>
            <w:rFonts w:ascii="Courier New" w:eastAsia="Times New Roman" w:hAnsi="Courier New" w:cs="Courier New"/>
            <w:b/>
            <w:bCs/>
            <w:color w:val="000080"/>
            <w:sz w:val="23"/>
            <w:szCs w:val="23"/>
            <w:lang w:eastAsia="pt-BR"/>
          </w:rPr>
          <w:t xml:space="preserve">&gt;&gt;&gt; </w:t>
        </w:r>
        <w:r w:rsidRPr="0011648C">
          <w:rPr>
            <w:rFonts w:ascii="Courier New" w:eastAsia="Times New Roman" w:hAnsi="Courier New" w:cs="Courier New"/>
            <w:color w:val="008000"/>
            <w:sz w:val="23"/>
            <w:szCs w:val="23"/>
            <w:lang w:eastAsia="pt-BR"/>
          </w:rPr>
          <w:t>list</w:t>
        </w:r>
        <w:r w:rsidRPr="0011648C">
          <w:rPr>
            <w:rFonts w:ascii="Courier New" w:eastAsia="Times New Roman" w:hAnsi="Courier New" w:cs="Courier New"/>
            <w:color w:val="333333"/>
            <w:sz w:val="23"/>
            <w:szCs w:val="23"/>
            <w:lang w:eastAsia="pt-BR"/>
          </w:rPr>
          <w:t>(</w:t>
        </w:r>
        <w:r w:rsidRPr="0011648C">
          <w:rPr>
            <w:rFonts w:ascii="Courier New" w:eastAsia="Times New Roman" w:hAnsi="Courier New" w:cs="Courier New"/>
            <w:color w:val="008000"/>
            <w:sz w:val="23"/>
            <w:szCs w:val="23"/>
            <w:lang w:eastAsia="pt-BR"/>
          </w:rPr>
          <w:t>range</w:t>
        </w:r>
        <w:r w:rsidRPr="0011648C">
          <w:rPr>
            <w:rFonts w:ascii="Courier New" w:eastAsia="Times New Roman" w:hAnsi="Courier New" w:cs="Courier New"/>
            <w:color w:val="333333"/>
            <w:sz w:val="23"/>
            <w:szCs w:val="23"/>
            <w:lang w:eastAsia="pt-BR"/>
          </w:rPr>
          <w:t>(</w:t>
        </w:r>
        <w:r w:rsidRPr="0011648C">
          <w:rPr>
            <w:rFonts w:ascii="Courier New" w:eastAsia="Times New Roman" w:hAnsi="Courier New" w:cs="Courier New"/>
            <w:color w:val="666666"/>
            <w:sz w:val="23"/>
            <w:szCs w:val="23"/>
            <w:lang w:eastAsia="pt-BR"/>
          </w:rPr>
          <w:t>0</w:t>
        </w:r>
        <w:r w:rsidRPr="0011648C">
          <w:rPr>
            <w:rFonts w:ascii="Courier New" w:eastAsia="Times New Roman" w:hAnsi="Courier New" w:cs="Courier New"/>
            <w:color w:val="333333"/>
            <w:sz w:val="23"/>
            <w:szCs w:val="23"/>
            <w:lang w:eastAsia="pt-BR"/>
          </w:rPr>
          <w:t xml:space="preserve">, </w:t>
        </w:r>
        <w:r w:rsidRPr="0011648C">
          <w:rPr>
            <w:rFonts w:ascii="Courier New" w:eastAsia="Times New Roman" w:hAnsi="Courier New" w:cs="Courier New"/>
            <w:color w:val="666666"/>
            <w:sz w:val="23"/>
            <w:szCs w:val="23"/>
            <w:lang w:eastAsia="pt-BR"/>
          </w:rPr>
          <w:t>30</w:t>
        </w:r>
        <w:r w:rsidRPr="0011648C">
          <w:rPr>
            <w:rFonts w:ascii="Courier New" w:eastAsia="Times New Roman" w:hAnsi="Courier New" w:cs="Courier New"/>
            <w:color w:val="333333"/>
            <w:sz w:val="23"/>
            <w:szCs w:val="23"/>
            <w:lang w:eastAsia="pt-BR"/>
          </w:rPr>
          <w:t xml:space="preserve">, </w:t>
        </w:r>
        <w:r w:rsidRPr="0011648C">
          <w:rPr>
            <w:rFonts w:ascii="Courier New" w:eastAsia="Times New Roman" w:hAnsi="Courier New" w:cs="Courier New"/>
            <w:color w:val="666666"/>
            <w:sz w:val="23"/>
            <w:szCs w:val="23"/>
            <w:lang w:eastAsia="pt-BR"/>
          </w:rPr>
          <w:t>5</w:t>
        </w:r>
        <w:r w:rsidRPr="0011648C">
          <w:rPr>
            <w:rFonts w:ascii="Courier New" w:eastAsia="Times New Roman" w:hAnsi="Courier New" w:cs="Courier New"/>
            <w:color w:val="333333"/>
            <w:sz w:val="23"/>
            <w:szCs w:val="23"/>
            <w:lang w:eastAsia="pt-BR"/>
          </w:rPr>
          <w:t>))</w:t>
        </w:r>
      </w:ins>
    </w:p>
    <w:p w14:paraId="4A68C229" w14:textId="77777777" w:rsidR="0011648C" w:rsidRPr="0011648C" w:rsidRDefault="0011648C" w:rsidP="0011648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ind w:left="720"/>
        <w:rPr>
          <w:ins w:id="118" w:author="Isaque Sena" w:date="2022-02-06T14:54:00Z"/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ins w:id="119" w:author="Isaque Sena" w:date="2022-02-06T14:54:00Z">
        <w:r w:rsidRPr="0011648C">
          <w:rPr>
            <w:rFonts w:ascii="Courier New" w:eastAsia="Times New Roman" w:hAnsi="Courier New" w:cs="Courier New"/>
            <w:color w:val="888888"/>
            <w:sz w:val="23"/>
            <w:szCs w:val="23"/>
            <w:lang w:eastAsia="pt-BR"/>
          </w:rPr>
          <w:lastRenderedPageBreak/>
          <w:t>[0, 5, 10, 15, 20, 25]</w:t>
        </w:r>
      </w:ins>
    </w:p>
    <w:p w14:paraId="2FED6B53" w14:textId="77777777" w:rsidR="0011648C" w:rsidRPr="0011648C" w:rsidRDefault="0011648C" w:rsidP="0011648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ind w:left="720"/>
        <w:rPr>
          <w:ins w:id="120" w:author="Isaque Sena" w:date="2022-02-06T14:54:00Z"/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ins w:id="121" w:author="Isaque Sena" w:date="2022-02-06T14:54:00Z">
        <w:r w:rsidRPr="0011648C">
          <w:rPr>
            <w:rFonts w:ascii="Courier New" w:eastAsia="Times New Roman" w:hAnsi="Courier New" w:cs="Courier New"/>
            <w:b/>
            <w:bCs/>
            <w:color w:val="000080"/>
            <w:sz w:val="23"/>
            <w:szCs w:val="23"/>
            <w:lang w:eastAsia="pt-BR"/>
          </w:rPr>
          <w:t xml:space="preserve">&gt;&gt;&gt; </w:t>
        </w:r>
        <w:r w:rsidRPr="0011648C">
          <w:rPr>
            <w:rFonts w:ascii="Courier New" w:eastAsia="Times New Roman" w:hAnsi="Courier New" w:cs="Courier New"/>
            <w:color w:val="008000"/>
            <w:sz w:val="23"/>
            <w:szCs w:val="23"/>
            <w:lang w:eastAsia="pt-BR"/>
          </w:rPr>
          <w:t>list</w:t>
        </w:r>
        <w:r w:rsidRPr="0011648C">
          <w:rPr>
            <w:rFonts w:ascii="Courier New" w:eastAsia="Times New Roman" w:hAnsi="Courier New" w:cs="Courier New"/>
            <w:color w:val="333333"/>
            <w:sz w:val="23"/>
            <w:szCs w:val="23"/>
            <w:lang w:eastAsia="pt-BR"/>
          </w:rPr>
          <w:t>(</w:t>
        </w:r>
        <w:r w:rsidRPr="0011648C">
          <w:rPr>
            <w:rFonts w:ascii="Courier New" w:eastAsia="Times New Roman" w:hAnsi="Courier New" w:cs="Courier New"/>
            <w:color w:val="008000"/>
            <w:sz w:val="23"/>
            <w:szCs w:val="23"/>
            <w:lang w:eastAsia="pt-BR"/>
          </w:rPr>
          <w:t>range</w:t>
        </w:r>
        <w:r w:rsidRPr="0011648C">
          <w:rPr>
            <w:rFonts w:ascii="Courier New" w:eastAsia="Times New Roman" w:hAnsi="Courier New" w:cs="Courier New"/>
            <w:color w:val="333333"/>
            <w:sz w:val="23"/>
            <w:szCs w:val="23"/>
            <w:lang w:eastAsia="pt-BR"/>
          </w:rPr>
          <w:t>(</w:t>
        </w:r>
        <w:r w:rsidRPr="0011648C">
          <w:rPr>
            <w:rFonts w:ascii="Courier New" w:eastAsia="Times New Roman" w:hAnsi="Courier New" w:cs="Courier New"/>
            <w:color w:val="666666"/>
            <w:sz w:val="23"/>
            <w:szCs w:val="23"/>
            <w:lang w:eastAsia="pt-BR"/>
          </w:rPr>
          <w:t>0</w:t>
        </w:r>
        <w:r w:rsidRPr="0011648C">
          <w:rPr>
            <w:rFonts w:ascii="Courier New" w:eastAsia="Times New Roman" w:hAnsi="Courier New" w:cs="Courier New"/>
            <w:color w:val="333333"/>
            <w:sz w:val="23"/>
            <w:szCs w:val="23"/>
            <w:lang w:eastAsia="pt-BR"/>
          </w:rPr>
          <w:t xml:space="preserve">, </w:t>
        </w:r>
        <w:r w:rsidRPr="0011648C">
          <w:rPr>
            <w:rFonts w:ascii="Courier New" w:eastAsia="Times New Roman" w:hAnsi="Courier New" w:cs="Courier New"/>
            <w:color w:val="666666"/>
            <w:sz w:val="23"/>
            <w:szCs w:val="23"/>
            <w:lang w:eastAsia="pt-BR"/>
          </w:rPr>
          <w:t>10</w:t>
        </w:r>
        <w:r w:rsidRPr="0011648C">
          <w:rPr>
            <w:rFonts w:ascii="Courier New" w:eastAsia="Times New Roman" w:hAnsi="Courier New" w:cs="Courier New"/>
            <w:color w:val="333333"/>
            <w:sz w:val="23"/>
            <w:szCs w:val="23"/>
            <w:lang w:eastAsia="pt-BR"/>
          </w:rPr>
          <w:t xml:space="preserve">, </w:t>
        </w:r>
        <w:r w:rsidRPr="0011648C">
          <w:rPr>
            <w:rFonts w:ascii="Courier New" w:eastAsia="Times New Roman" w:hAnsi="Courier New" w:cs="Courier New"/>
            <w:color w:val="666666"/>
            <w:sz w:val="23"/>
            <w:szCs w:val="23"/>
            <w:lang w:eastAsia="pt-BR"/>
          </w:rPr>
          <w:t>3</w:t>
        </w:r>
        <w:r w:rsidRPr="0011648C">
          <w:rPr>
            <w:rFonts w:ascii="Courier New" w:eastAsia="Times New Roman" w:hAnsi="Courier New" w:cs="Courier New"/>
            <w:color w:val="333333"/>
            <w:sz w:val="23"/>
            <w:szCs w:val="23"/>
            <w:lang w:eastAsia="pt-BR"/>
          </w:rPr>
          <w:t>))</w:t>
        </w:r>
      </w:ins>
    </w:p>
    <w:p w14:paraId="423B0D1E" w14:textId="77777777" w:rsidR="0011648C" w:rsidRPr="0011648C" w:rsidRDefault="0011648C" w:rsidP="0011648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ind w:left="720"/>
        <w:rPr>
          <w:ins w:id="122" w:author="Isaque Sena" w:date="2022-02-06T14:54:00Z"/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ins w:id="123" w:author="Isaque Sena" w:date="2022-02-06T14:54:00Z">
        <w:r w:rsidRPr="0011648C">
          <w:rPr>
            <w:rFonts w:ascii="Courier New" w:eastAsia="Times New Roman" w:hAnsi="Courier New" w:cs="Courier New"/>
            <w:color w:val="888888"/>
            <w:sz w:val="23"/>
            <w:szCs w:val="23"/>
            <w:lang w:eastAsia="pt-BR"/>
          </w:rPr>
          <w:t>[0, 3, 6, 9]</w:t>
        </w:r>
      </w:ins>
    </w:p>
    <w:p w14:paraId="6E731A0D" w14:textId="77777777" w:rsidR="0011648C" w:rsidRPr="0011648C" w:rsidRDefault="0011648C" w:rsidP="0011648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ind w:left="720"/>
        <w:rPr>
          <w:ins w:id="124" w:author="Isaque Sena" w:date="2022-02-06T14:54:00Z"/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ins w:id="125" w:author="Isaque Sena" w:date="2022-02-06T14:54:00Z">
        <w:r w:rsidRPr="0011648C">
          <w:rPr>
            <w:rFonts w:ascii="Courier New" w:eastAsia="Times New Roman" w:hAnsi="Courier New" w:cs="Courier New"/>
            <w:b/>
            <w:bCs/>
            <w:color w:val="000080"/>
            <w:sz w:val="23"/>
            <w:szCs w:val="23"/>
            <w:lang w:eastAsia="pt-BR"/>
          </w:rPr>
          <w:t xml:space="preserve">&gt;&gt;&gt; </w:t>
        </w:r>
        <w:r w:rsidRPr="0011648C">
          <w:rPr>
            <w:rFonts w:ascii="Courier New" w:eastAsia="Times New Roman" w:hAnsi="Courier New" w:cs="Courier New"/>
            <w:color w:val="008000"/>
            <w:sz w:val="23"/>
            <w:szCs w:val="23"/>
            <w:lang w:eastAsia="pt-BR"/>
          </w:rPr>
          <w:t>list</w:t>
        </w:r>
        <w:r w:rsidRPr="0011648C">
          <w:rPr>
            <w:rFonts w:ascii="Courier New" w:eastAsia="Times New Roman" w:hAnsi="Courier New" w:cs="Courier New"/>
            <w:color w:val="333333"/>
            <w:sz w:val="23"/>
            <w:szCs w:val="23"/>
            <w:lang w:eastAsia="pt-BR"/>
          </w:rPr>
          <w:t>(</w:t>
        </w:r>
        <w:r w:rsidRPr="0011648C">
          <w:rPr>
            <w:rFonts w:ascii="Courier New" w:eastAsia="Times New Roman" w:hAnsi="Courier New" w:cs="Courier New"/>
            <w:color w:val="008000"/>
            <w:sz w:val="23"/>
            <w:szCs w:val="23"/>
            <w:lang w:eastAsia="pt-BR"/>
          </w:rPr>
          <w:t>range</w:t>
        </w:r>
        <w:r w:rsidRPr="0011648C">
          <w:rPr>
            <w:rFonts w:ascii="Courier New" w:eastAsia="Times New Roman" w:hAnsi="Courier New" w:cs="Courier New"/>
            <w:color w:val="333333"/>
            <w:sz w:val="23"/>
            <w:szCs w:val="23"/>
            <w:lang w:eastAsia="pt-BR"/>
          </w:rPr>
          <w:t>(</w:t>
        </w:r>
        <w:r w:rsidRPr="0011648C">
          <w:rPr>
            <w:rFonts w:ascii="Courier New" w:eastAsia="Times New Roman" w:hAnsi="Courier New" w:cs="Courier New"/>
            <w:color w:val="666666"/>
            <w:sz w:val="23"/>
            <w:szCs w:val="23"/>
            <w:lang w:eastAsia="pt-BR"/>
          </w:rPr>
          <w:t>0</w:t>
        </w:r>
        <w:r w:rsidRPr="0011648C">
          <w:rPr>
            <w:rFonts w:ascii="Courier New" w:eastAsia="Times New Roman" w:hAnsi="Courier New" w:cs="Courier New"/>
            <w:color w:val="333333"/>
            <w:sz w:val="23"/>
            <w:szCs w:val="23"/>
            <w:lang w:eastAsia="pt-BR"/>
          </w:rPr>
          <w:t xml:space="preserve">, </w:t>
        </w:r>
        <w:r w:rsidRPr="0011648C">
          <w:rPr>
            <w:rFonts w:ascii="Courier New" w:eastAsia="Times New Roman" w:hAnsi="Courier New" w:cs="Courier New"/>
            <w:color w:val="666666"/>
            <w:sz w:val="23"/>
            <w:szCs w:val="23"/>
            <w:lang w:eastAsia="pt-BR"/>
          </w:rPr>
          <w:t>-10</w:t>
        </w:r>
        <w:r w:rsidRPr="0011648C">
          <w:rPr>
            <w:rFonts w:ascii="Courier New" w:eastAsia="Times New Roman" w:hAnsi="Courier New" w:cs="Courier New"/>
            <w:color w:val="333333"/>
            <w:sz w:val="23"/>
            <w:szCs w:val="23"/>
            <w:lang w:eastAsia="pt-BR"/>
          </w:rPr>
          <w:t xml:space="preserve">, </w:t>
        </w:r>
        <w:r w:rsidRPr="0011648C">
          <w:rPr>
            <w:rFonts w:ascii="Courier New" w:eastAsia="Times New Roman" w:hAnsi="Courier New" w:cs="Courier New"/>
            <w:color w:val="666666"/>
            <w:sz w:val="23"/>
            <w:szCs w:val="23"/>
            <w:lang w:eastAsia="pt-BR"/>
          </w:rPr>
          <w:t>-1</w:t>
        </w:r>
        <w:r w:rsidRPr="0011648C">
          <w:rPr>
            <w:rFonts w:ascii="Courier New" w:eastAsia="Times New Roman" w:hAnsi="Courier New" w:cs="Courier New"/>
            <w:color w:val="333333"/>
            <w:sz w:val="23"/>
            <w:szCs w:val="23"/>
            <w:lang w:eastAsia="pt-BR"/>
          </w:rPr>
          <w:t>))</w:t>
        </w:r>
      </w:ins>
    </w:p>
    <w:p w14:paraId="50BB62FA" w14:textId="77777777" w:rsidR="0011648C" w:rsidRPr="0011648C" w:rsidRDefault="0011648C" w:rsidP="0011648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ind w:left="720"/>
        <w:rPr>
          <w:ins w:id="126" w:author="Isaque Sena" w:date="2022-02-06T14:54:00Z"/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ins w:id="127" w:author="Isaque Sena" w:date="2022-02-06T14:54:00Z">
        <w:r w:rsidRPr="0011648C">
          <w:rPr>
            <w:rFonts w:ascii="Courier New" w:eastAsia="Times New Roman" w:hAnsi="Courier New" w:cs="Courier New"/>
            <w:color w:val="888888"/>
            <w:sz w:val="23"/>
            <w:szCs w:val="23"/>
            <w:lang w:eastAsia="pt-BR"/>
          </w:rPr>
          <w:t>[0, -1, -2, -3, -4, -5, -6, -7, -8, -9]</w:t>
        </w:r>
      </w:ins>
    </w:p>
    <w:p w14:paraId="3FD0ED35" w14:textId="77777777" w:rsidR="0011648C" w:rsidRPr="0011648C" w:rsidRDefault="0011648C" w:rsidP="0011648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ind w:left="720"/>
        <w:rPr>
          <w:ins w:id="128" w:author="Isaque Sena" w:date="2022-02-06T14:54:00Z"/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ins w:id="129" w:author="Isaque Sena" w:date="2022-02-06T14:54:00Z">
        <w:r w:rsidRPr="0011648C">
          <w:rPr>
            <w:rFonts w:ascii="Courier New" w:eastAsia="Times New Roman" w:hAnsi="Courier New" w:cs="Courier New"/>
            <w:b/>
            <w:bCs/>
            <w:color w:val="000080"/>
            <w:sz w:val="23"/>
            <w:szCs w:val="23"/>
            <w:lang w:eastAsia="pt-BR"/>
          </w:rPr>
          <w:t xml:space="preserve">&gt;&gt;&gt; </w:t>
        </w:r>
        <w:r w:rsidRPr="0011648C">
          <w:rPr>
            <w:rFonts w:ascii="Courier New" w:eastAsia="Times New Roman" w:hAnsi="Courier New" w:cs="Courier New"/>
            <w:color w:val="008000"/>
            <w:sz w:val="23"/>
            <w:szCs w:val="23"/>
            <w:lang w:eastAsia="pt-BR"/>
          </w:rPr>
          <w:t>list</w:t>
        </w:r>
        <w:r w:rsidRPr="0011648C">
          <w:rPr>
            <w:rFonts w:ascii="Courier New" w:eastAsia="Times New Roman" w:hAnsi="Courier New" w:cs="Courier New"/>
            <w:color w:val="333333"/>
            <w:sz w:val="23"/>
            <w:szCs w:val="23"/>
            <w:lang w:eastAsia="pt-BR"/>
          </w:rPr>
          <w:t>(</w:t>
        </w:r>
        <w:r w:rsidRPr="0011648C">
          <w:rPr>
            <w:rFonts w:ascii="Courier New" w:eastAsia="Times New Roman" w:hAnsi="Courier New" w:cs="Courier New"/>
            <w:color w:val="008000"/>
            <w:sz w:val="23"/>
            <w:szCs w:val="23"/>
            <w:lang w:eastAsia="pt-BR"/>
          </w:rPr>
          <w:t>range</w:t>
        </w:r>
        <w:r w:rsidRPr="0011648C">
          <w:rPr>
            <w:rFonts w:ascii="Courier New" w:eastAsia="Times New Roman" w:hAnsi="Courier New" w:cs="Courier New"/>
            <w:color w:val="333333"/>
            <w:sz w:val="23"/>
            <w:szCs w:val="23"/>
            <w:lang w:eastAsia="pt-BR"/>
          </w:rPr>
          <w:t>(</w:t>
        </w:r>
        <w:r w:rsidRPr="0011648C">
          <w:rPr>
            <w:rFonts w:ascii="Courier New" w:eastAsia="Times New Roman" w:hAnsi="Courier New" w:cs="Courier New"/>
            <w:color w:val="666666"/>
            <w:sz w:val="23"/>
            <w:szCs w:val="23"/>
            <w:lang w:eastAsia="pt-BR"/>
          </w:rPr>
          <w:t>0</w:t>
        </w:r>
        <w:r w:rsidRPr="0011648C">
          <w:rPr>
            <w:rFonts w:ascii="Courier New" w:eastAsia="Times New Roman" w:hAnsi="Courier New" w:cs="Courier New"/>
            <w:color w:val="333333"/>
            <w:sz w:val="23"/>
            <w:szCs w:val="23"/>
            <w:lang w:eastAsia="pt-BR"/>
          </w:rPr>
          <w:t>))</w:t>
        </w:r>
      </w:ins>
    </w:p>
    <w:p w14:paraId="4D28E2AB" w14:textId="77777777" w:rsidR="0011648C" w:rsidRPr="0011648C" w:rsidRDefault="0011648C" w:rsidP="0011648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ind w:left="720"/>
        <w:rPr>
          <w:ins w:id="130" w:author="Isaque Sena" w:date="2022-02-06T14:54:00Z"/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ins w:id="131" w:author="Isaque Sena" w:date="2022-02-06T14:54:00Z">
        <w:r w:rsidRPr="0011648C">
          <w:rPr>
            <w:rFonts w:ascii="Courier New" w:eastAsia="Times New Roman" w:hAnsi="Courier New" w:cs="Courier New"/>
            <w:color w:val="888888"/>
            <w:sz w:val="23"/>
            <w:szCs w:val="23"/>
            <w:lang w:eastAsia="pt-BR"/>
          </w:rPr>
          <w:t>[]</w:t>
        </w:r>
      </w:ins>
    </w:p>
    <w:p w14:paraId="348CA0D9" w14:textId="77777777" w:rsidR="0011648C" w:rsidRPr="0011648C" w:rsidRDefault="0011648C" w:rsidP="0011648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ind w:left="720"/>
        <w:rPr>
          <w:ins w:id="132" w:author="Isaque Sena" w:date="2022-02-06T14:54:00Z"/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ins w:id="133" w:author="Isaque Sena" w:date="2022-02-06T14:54:00Z">
        <w:r w:rsidRPr="0011648C">
          <w:rPr>
            <w:rFonts w:ascii="Courier New" w:eastAsia="Times New Roman" w:hAnsi="Courier New" w:cs="Courier New"/>
            <w:b/>
            <w:bCs/>
            <w:color w:val="000080"/>
            <w:sz w:val="23"/>
            <w:szCs w:val="23"/>
            <w:lang w:eastAsia="pt-BR"/>
          </w:rPr>
          <w:t xml:space="preserve">&gt;&gt;&gt; </w:t>
        </w:r>
        <w:r w:rsidRPr="0011648C">
          <w:rPr>
            <w:rFonts w:ascii="Courier New" w:eastAsia="Times New Roman" w:hAnsi="Courier New" w:cs="Courier New"/>
            <w:color w:val="008000"/>
            <w:sz w:val="23"/>
            <w:szCs w:val="23"/>
            <w:lang w:eastAsia="pt-BR"/>
          </w:rPr>
          <w:t>list</w:t>
        </w:r>
        <w:r w:rsidRPr="0011648C">
          <w:rPr>
            <w:rFonts w:ascii="Courier New" w:eastAsia="Times New Roman" w:hAnsi="Courier New" w:cs="Courier New"/>
            <w:color w:val="333333"/>
            <w:sz w:val="23"/>
            <w:szCs w:val="23"/>
            <w:lang w:eastAsia="pt-BR"/>
          </w:rPr>
          <w:t>(</w:t>
        </w:r>
        <w:r w:rsidRPr="0011648C">
          <w:rPr>
            <w:rFonts w:ascii="Courier New" w:eastAsia="Times New Roman" w:hAnsi="Courier New" w:cs="Courier New"/>
            <w:color w:val="008000"/>
            <w:sz w:val="23"/>
            <w:szCs w:val="23"/>
            <w:lang w:eastAsia="pt-BR"/>
          </w:rPr>
          <w:t>range</w:t>
        </w:r>
        <w:r w:rsidRPr="0011648C">
          <w:rPr>
            <w:rFonts w:ascii="Courier New" w:eastAsia="Times New Roman" w:hAnsi="Courier New" w:cs="Courier New"/>
            <w:color w:val="333333"/>
            <w:sz w:val="23"/>
            <w:szCs w:val="23"/>
            <w:lang w:eastAsia="pt-BR"/>
          </w:rPr>
          <w:t>(</w:t>
        </w:r>
        <w:r w:rsidRPr="0011648C">
          <w:rPr>
            <w:rFonts w:ascii="Courier New" w:eastAsia="Times New Roman" w:hAnsi="Courier New" w:cs="Courier New"/>
            <w:color w:val="666666"/>
            <w:sz w:val="23"/>
            <w:szCs w:val="23"/>
            <w:lang w:eastAsia="pt-BR"/>
          </w:rPr>
          <w:t>1</w:t>
        </w:r>
        <w:r w:rsidRPr="0011648C">
          <w:rPr>
            <w:rFonts w:ascii="Courier New" w:eastAsia="Times New Roman" w:hAnsi="Courier New" w:cs="Courier New"/>
            <w:color w:val="333333"/>
            <w:sz w:val="23"/>
            <w:szCs w:val="23"/>
            <w:lang w:eastAsia="pt-BR"/>
          </w:rPr>
          <w:t xml:space="preserve">, </w:t>
        </w:r>
        <w:r w:rsidRPr="0011648C">
          <w:rPr>
            <w:rFonts w:ascii="Courier New" w:eastAsia="Times New Roman" w:hAnsi="Courier New" w:cs="Courier New"/>
            <w:color w:val="666666"/>
            <w:sz w:val="23"/>
            <w:szCs w:val="23"/>
            <w:lang w:eastAsia="pt-BR"/>
          </w:rPr>
          <w:t>0</w:t>
        </w:r>
        <w:r w:rsidRPr="0011648C">
          <w:rPr>
            <w:rFonts w:ascii="Courier New" w:eastAsia="Times New Roman" w:hAnsi="Courier New" w:cs="Courier New"/>
            <w:color w:val="333333"/>
            <w:sz w:val="23"/>
            <w:szCs w:val="23"/>
            <w:lang w:eastAsia="pt-BR"/>
          </w:rPr>
          <w:t>))</w:t>
        </w:r>
      </w:ins>
    </w:p>
    <w:p w14:paraId="12037FCC" w14:textId="77777777" w:rsidR="0011648C" w:rsidRPr="0011648C" w:rsidRDefault="0011648C" w:rsidP="0011648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ind w:left="720"/>
        <w:rPr>
          <w:ins w:id="134" w:author="Isaque Sena" w:date="2022-02-06T14:54:00Z"/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ins w:id="135" w:author="Isaque Sena" w:date="2022-02-06T14:54:00Z">
        <w:r w:rsidRPr="0011648C">
          <w:rPr>
            <w:rFonts w:ascii="Courier New" w:eastAsia="Times New Roman" w:hAnsi="Courier New" w:cs="Courier New"/>
            <w:color w:val="888888"/>
            <w:sz w:val="23"/>
            <w:szCs w:val="23"/>
            <w:lang w:eastAsia="pt-BR"/>
          </w:rPr>
          <w:t>[]</w:t>
        </w:r>
      </w:ins>
    </w:p>
    <w:p w14:paraId="2B4A7C38" w14:textId="77777777" w:rsidR="0011648C" w:rsidRPr="0011648C" w:rsidRDefault="0011648C" w:rsidP="0011648C">
      <w:pPr>
        <w:shd w:val="clear" w:color="auto" w:fill="FFFFFF"/>
        <w:spacing w:before="100" w:beforeAutospacing="1" w:after="100" w:afterAutospacing="1" w:line="240" w:lineRule="auto"/>
        <w:ind w:left="720"/>
        <w:rPr>
          <w:ins w:id="136" w:author="Isaque Sena" w:date="2022-02-06T14:54:00Z"/>
          <w:rFonts w:eastAsia="Times New Roman"/>
          <w:color w:val="222222"/>
          <w:sz w:val="24"/>
          <w:szCs w:val="24"/>
          <w:lang w:eastAsia="pt-BR"/>
        </w:rPr>
      </w:pPr>
      <w:ins w:id="137" w:author="Isaque Sena" w:date="2022-02-06T14:54:00Z"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Ranges implement all of the 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begin"/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instrText xml:space="preserve"> HYPERLINK "https://docs.python.org/3/library/stdtypes.html" \l "typesseq-common" </w:instrTex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separate"/>
        </w:r>
        <w:r w:rsidRPr="0011648C">
          <w:rPr>
            <w:rFonts w:eastAsia="Times New Roman"/>
            <w:color w:val="0072AA"/>
            <w:sz w:val="24"/>
            <w:szCs w:val="24"/>
            <w:lang w:eastAsia="pt-BR"/>
          </w:rPr>
          <w:t>common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end"/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 sequence operations except concatenation and repetition (due to the fact that range objects can only represent sequences that follow a strict pattern and repetition and concatenation will usually violate that pattern).</w:t>
        </w:r>
      </w:ins>
    </w:p>
    <w:p w14:paraId="638C3247" w14:textId="77777777" w:rsidR="0011648C" w:rsidRPr="0011648C" w:rsidRDefault="0011648C" w:rsidP="0011648C">
      <w:pPr>
        <w:shd w:val="clear" w:color="auto" w:fill="FFFFFF"/>
        <w:spacing w:line="240" w:lineRule="auto"/>
        <w:ind w:left="720"/>
        <w:rPr>
          <w:ins w:id="138" w:author="Isaque Sena" w:date="2022-02-06T14:54:00Z"/>
          <w:rFonts w:eastAsia="Times New Roman"/>
          <w:color w:val="222222"/>
          <w:sz w:val="24"/>
          <w:szCs w:val="24"/>
          <w:lang w:eastAsia="pt-BR"/>
        </w:rPr>
      </w:pPr>
      <w:ins w:id="139" w:author="Isaque Sena" w:date="2022-02-06T14:54:00Z">
        <w:r w:rsidRPr="0011648C">
          <w:rPr>
            <w:rFonts w:ascii="Courier New" w:eastAsia="Times New Roman" w:hAnsi="Courier New" w:cs="Courier New"/>
            <w:b/>
            <w:bCs/>
            <w:color w:val="222222"/>
            <w:sz w:val="29"/>
            <w:szCs w:val="29"/>
            <w:lang w:eastAsia="pt-BR"/>
          </w:rPr>
          <w:t>start</w:t>
        </w:r>
      </w:ins>
    </w:p>
    <w:p w14:paraId="1471C801" w14:textId="77777777" w:rsidR="0011648C" w:rsidRPr="0011648C" w:rsidRDefault="0011648C" w:rsidP="0011648C">
      <w:pPr>
        <w:shd w:val="clear" w:color="auto" w:fill="FFFFFF"/>
        <w:spacing w:line="240" w:lineRule="auto"/>
        <w:ind w:left="720"/>
        <w:rPr>
          <w:ins w:id="140" w:author="Isaque Sena" w:date="2022-02-06T14:54:00Z"/>
          <w:rFonts w:eastAsia="Times New Roman"/>
          <w:color w:val="222222"/>
          <w:sz w:val="24"/>
          <w:szCs w:val="24"/>
          <w:lang w:eastAsia="pt-BR"/>
        </w:rPr>
      </w:pPr>
      <w:ins w:id="141" w:author="Isaque Sena" w:date="2022-02-06T14:54:00Z"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The value of the </w:t>
        </w:r>
        <w:r w:rsidRPr="0011648C">
          <w:rPr>
            <w:rFonts w:eastAsia="Times New Roman"/>
            <w:i/>
            <w:iCs/>
            <w:color w:val="222222"/>
            <w:sz w:val="24"/>
            <w:szCs w:val="24"/>
            <w:lang w:eastAsia="pt-BR"/>
          </w:rPr>
          <w:t>start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 parameter (or </w:t>
        </w:r>
        <w:r w:rsidRPr="0011648C">
          <w:rPr>
            <w:rFonts w:ascii="Courier New" w:eastAsia="Times New Roman" w:hAnsi="Courier New" w:cs="Courier New"/>
            <w:color w:val="222222"/>
            <w:sz w:val="23"/>
            <w:szCs w:val="23"/>
            <w:shd w:val="clear" w:color="auto" w:fill="ECF0F3"/>
            <w:lang w:eastAsia="pt-BR"/>
          </w:rPr>
          <w:t>0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 if the parameter was not supplied)</w:t>
        </w:r>
      </w:ins>
    </w:p>
    <w:p w14:paraId="6C128BA7" w14:textId="77777777" w:rsidR="0011648C" w:rsidRPr="0011648C" w:rsidRDefault="0011648C" w:rsidP="0011648C">
      <w:pPr>
        <w:shd w:val="clear" w:color="auto" w:fill="FFFFFF"/>
        <w:spacing w:line="240" w:lineRule="auto"/>
        <w:ind w:left="1170"/>
        <w:rPr>
          <w:ins w:id="142" w:author="Isaque Sena" w:date="2022-02-06T14:54:00Z"/>
          <w:rFonts w:eastAsia="Times New Roman"/>
          <w:color w:val="222222"/>
          <w:sz w:val="24"/>
          <w:szCs w:val="24"/>
          <w:lang w:eastAsia="pt-BR"/>
        </w:rPr>
      </w:pPr>
      <w:ins w:id="143" w:author="Isaque Sena" w:date="2022-02-06T14:54:00Z">
        <w:r w:rsidRPr="0011648C">
          <w:rPr>
            <w:rFonts w:ascii="Courier New" w:eastAsia="Times New Roman" w:hAnsi="Courier New" w:cs="Courier New"/>
            <w:b/>
            <w:bCs/>
            <w:color w:val="222222"/>
            <w:sz w:val="29"/>
            <w:szCs w:val="29"/>
            <w:lang w:eastAsia="pt-BR"/>
          </w:rPr>
          <w:t>stop</w:t>
        </w:r>
      </w:ins>
    </w:p>
    <w:p w14:paraId="1E8475D7" w14:textId="77777777" w:rsidR="0011648C" w:rsidRPr="0011648C" w:rsidRDefault="0011648C" w:rsidP="0011648C">
      <w:pPr>
        <w:shd w:val="clear" w:color="auto" w:fill="FFFFFF"/>
        <w:spacing w:line="240" w:lineRule="auto"/>
        <w:ind w:left="720"/>
        <w:rPr>
          <w:ins w:id="144" w:author="Isaque Sena" w:date="2022-02-06T14:54:00Z"/>
          <w:rFonts w:eastAsia="Times New Roman"/>
          <w:color w:val="222222"/>
          <w:sz w:val="24"/>
          <w:szCs w:val="24"/>
          <w:lang w:eastAsia="pt-BR"/>
        </w:rPr>
      </w:pPr>
      <w:ins w:id="145" w:author="Isaque Sena" w:date="2022-02-06T14:54:00Z"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The value of the </w:t>
        </w:r>
        <w:r w:rsidRPr="0011648C">
          <w:rPr>
            <w:rFonts w:eastAsia="Times New Roman"/>
            <w:i/>
            <w:iCs/>
            <w:color w:val="222222"/>
            <w:sz w:val="24"/>
            <w:szCs w:val="24"/>
            <w:lang w:eastAsia="pt-BR"/>
          </w:rPr>
          <w:t>stop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 parameter</w:t>
        </w:r>
      </w:ins>
    </w:p>
    <w:p w14:paraId="5AA9696F" w14:textId="77777777" w:rsidR="0011648C" w:rsidRPr="0011648C" w:rsidRDefault="0011648C" w:rsidP="0011648C">
      <w:pPr>
        <w:shd w:val="clear" w:color="auto" w:fill="FFFFFF"/>
        <w:spacing w:line="240" w:lineRule="auto"/>
        <w:ind w:left="1620"/>
        <w:rPr>
          <w:ins w:id="146" w:author="Isaque Sena" w:date="2022-02-06T14:54:00Z"/>
          <w:rFonts w:eastAsia="Times New Roman"/>
          <w:color w:val="222222"/>
          <w:sz w:val="24"/>
          <w:szCs w:val="24"/>
          <w:lang w:eastAsia="pt-BR"/>
        </w:rPr>
      </w:pPr>
      <w:ins w:id="147" w:author="Isaque Sena" w:date="2022-02-06T14:54:00Z">
        <w:r w:rsidRPr="0011648C">
          <w:rPr>
            <w:rFonts w:ascii="Courier New" w:eastAsia="Times New Roman" w:hAnsi="Courier New" w:cs="Courier New"/>
            <w:b/>
            <w:bCs/>
            <w:color w:val="222222"/>
            <w:sz w:val="29"/>
            <w:szCs w:val="29"/>
            <w:lang w:eastAsia="pt-BR"/>
          </w:rPr>
          <w:t>step</w:t>
        </w:r>
      </w:ins>
    </w:p>
    <w:p w14:paraId="303EA73C" w14:textId="77777777" w:rsidR="0011648C" w:rsidRPr="0011648C" w:rsidRDefault="0011648C" w:rsidP="0011648C">
      <w:pPr>
        <w:shd w:val="clear" w:color="auto" w:fill="FFFFFF"/>
        <w:spacing w:line="240" w:lineRule="auto"/>
        <w:ind w:left="720"/>
        <w:rPr>
          <w:ins w:id="148" w:author="Isaque Sena" w:date="2022-02-06T14:54:00Z"/>
          <w:rFonts w:eastAsia="Times New Roman"/>
          <w:color w:val="222222"/>
          <w:sz w:val="24"/>
          <w:szCs w:val="24"/>
          <w:lang w:eastAsia="pt-BR"/>
        </w:rPr>
      </w:pPr>
      <w:ins w:id="149" w:author="Isaque Sena" w:date="2022-02-06T14:54:00Z"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The value of the </w:t>
        </w:r>
        <w:r w:rsidRPr="0011648C">
          <w:rPr>
            <w:rFonts w:eastAsia="Times New Roman"/>
            <w:i/>
            <w:iCs/>
            <w:color w:val="222222"/>
            <w:sz w:val="24"/>
            <w:szCs w:val="24"/>
            <w:lang w:eastAsia="pt-BR"/>
          </w:rPr>
          <w:t>step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 parameter (or </w:t>
        </w:r>
        <w:r w:rsidRPr="0011648C">
          <w:rPr>
            <w:rFonts w:ascii="Courier New" w:eastAsia="Times New Roman" w:hAnsi="Courier New" w:cs="Courier New"/>
            <w:color w:val="222222"/>
            <w:sz w:val="23"/>
            <w:szCs w:val="23"/>
            <w:shd w:val="clear" w:color="auto" w:fill="ECF0F3"/>
            <w:lang w:eastAsia="pt-BR"/>
          </w:rPr>
          <w:t>1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 if the parameter was not supplied)</w:t>
        </w:r>
      </w:ins>
    </w:p>
    <w:p w14:paraId="7D792AD4" w14:textId="0DCF350F" w:rsidR="0011648C" w:rsidRDefault="0011648C" w:rsidP="00596703">
      <w:pPr>
        <w:shd w:val="clear" w:color="auto" w:fill="FFFFFF"/>
        <w:spacing w:before="100" w:beforeAutospacing="1" w:line="240" w:lineRule="auto"/>
        <w:ind w:left="450"/>
        <w:rPr>
          <w:ins w:id="150" w:author="Isaque Sena" w:date="2022-02-16T12:53:00Z"/>
          <w:rFonts w:eastAsia="Times New Roman"/>
          <w:color w:val="222222"/>
          <w:sz w:val="24"/>
          <w:szCs w:val="24"/>
          <w:lang w:eastAsia="pt-BR"/>
        </w:rPr>
      </w:pPr>
      <w:ins w:id="151" w:author="Isaque Sena" w:date="2022-02-06T14:54:00Z"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The advantage of the 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begin"/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instrText xml:space="preserve"> HYPERLINK "https://docs.python.org/3/library/stdtypes.html" \l "range" \o "range" </w:instrTex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separate"/>
        </w:r>
        <w:r w:rsidRPr="0011648C">
          <w:rPr>
            <w:rFonts w:ascii="Courier New" w:eastAsia="Times New Roman" w:hAnsi="Courier New" w:cs="Courier New"/>
            <w:color w:val="0072AA"/>
            <w:sz w:val="23"/>
            <w:szCs w:val="23"/>
            <w:lang w:eastAsia="pt-BR"/>
          </w:rPr>
          <w:t>range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end"/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 type over a regular 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begin"/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instrText xml:space="preserve"> HYPERLINK "https://docs.python.org/3/library/stdtypes.html" \l "list" \o "list" </w:instrTex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separate"/>
        </w:r>
        <w:r w:rsidRPr="0011648C">
          <w:rPr>
            <w:rFonts w:ascii="Courier New" w:eastAsia="Times New Roman" w:hAnsi="Courier New" w:cs="Courier New"/>
            <w:color w:val="0072AA"/>
            <w:sz w:val="23"/>
            <w:szCs w:val="23"/>
            <w:lang w:eastAsia="pt-BR"/>
          </w:rPr>
          <w:t>list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end"/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 or 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begin"/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instrText xml:space="preserve"> HYPERLINK "https://docs.python.org/3/library/stdtypes.html" \l "tuple" \o "tuple" </w:instrTex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separate"/>
        </w:r>
        <w:r w:rsidRPr="0011648C">
          <w:rPr>
            <w:rFonts w:ascii="Courier New" w:eastAsia="Times New Roman" w:hAnsi="Courier New" w:cs="Courier New"/>
            <w:color w:val="0072AA"/>
            <w:sz w:val="23"/>
            <w:szCs w:val="23"/>
            <w:lang w:eastAsia="pt-BR"/>
          </w:rPr>
          <w:t>tuple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end"/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 is that a 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begin"/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instrText xml:space="preserve"> HYPERLINK "https://docs.python.org/3/library/stdtypes.html" \l "range" \o "range" </w:instrTex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separate"/>
        </w:r>
        <w:r w:rsidRPr="0011648C">
          <w:rPr>
            <w:rFonts w:ascii="Courier New" w:eastAsia="Times New Roman" w:hAnsi="Courier New" w:cs="Courier New"/>
            <w:color w:val="0072AA"/>
            <w:sz w:val="23"/>
            <w:szCs w:val="23"/>
            <w:lang w:eastAsia="pt-BR"/>
          </w:rPr>
          <w:t>range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fldChar w:fldCharType="end"/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 object will always take the same (small) amount of memory, no matter the size of the range it represents (as it only stores the </w:t>
        </w:r>
        <w:r w:rsidRPr="0011648C">
          <w:rPr>
            <w:rFonts w:ascii="Courier New" w:eastAsia="Times New Roman" w:hAnsi="Courier New" w:cs="Courier New"/>
            <w:color w:val="222222"/>
            <w:sz w:val="23"/>
            <w:szCs w:val="23"/>
            <w:shd w:val="clear" w:color="auto" w:fill="ECF0F3"/>
            <w:lang w:eastAsia="pt-BR"/>
          </w:rPr>
          <w:t>start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, </w:t>
        </w:r>
        <w:r w:rsidRPr="0011648C">
          <w:rPr>
            <w:rFonts w:ascii="Courier New" w:eastAsia="Times New Roman" w:hAnsi="Courier New" w:cs="Courier New"/>
            <w:color w:val="222222"/>
            <w:sz w:val="23"/>
            <w:szCs w:val="23"/>
            <w:shd w:val="clear" w:color="auto" w:fill="ECF0F3"/>
            <w:lang w:eastAsia="pt-BR"/>
          </w:rPr>
          <w:t>stop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 and </w:t>
        </w:r>
        <w:r w:rsidRPr="0011648C">
          <w:rPr>
            <w:rFonts w:ascii="Courier New" w:eastAsia="Times New Roman" w:hAnsi="Courier New" w:cs="Courier New"/>
            <w:color w:val="222222"/>
            <w:sz w:val="23"/>
            <w:szCs w:val="23"/>
            <w:shd w:val="clear" w:color="auto" w:fill="ECF0F3"/>
            <w:lang w:eastAsia="pt-BR"/>
          </w:rPr>
          <w:t>step</w: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t> values, calculating individual items and subranges as needed)</w:t>
        </w:r>
      </w:ins>
      <w:ins w:id="152" w:author="Isaque Sena" w:date="2022-02-06T14:55:00Z">
        <w:r>
          <w:rPr>
            <w:rFonts w:eastAsia="Times New Roman"/>
            <w:color w:val="222222"/>
            <w:sz w:val="24"/>
            <w:szCs w:val="24"/>
            <w:lang w:eastAsia="pt-BR"/>
          </w:rPr>
          <w:t xml:space="preserve">. </w:t>
        </w:r>
      </w:ins>
      <w:ins w:id="153" w:author="Isaque Sena" w:date="2022-02-06T14:56:00Z">
        <w:r>
          <w:rPr>
            <w:rFonts w:eastAsia="Times New Roman"/>
            <w:color w:val="222222"/>
            <w:sz w:val="24"/>
            <w:szCs w:val="24"/>
            <w:lang w:eastAsia="pt-BR"/>
          </w:rPr>
          <w:t xml:space="preserve">Fontes: </w:t>
        </w:r>
        <w:r>
          <w:rPr>
            <w:rFonts w:eastAsia="Times New Roman"/>
            <w:color w:val="222222"/>
            <w:sz w:val="24"/>
            <w:szCs w:val="24"/>
            <w:lang w:eastAsia="pt-BR"/>
          </w:rPr>
          <w:fldChar w:fldCharType="begin"/>
        </w:r>
        <w:r>
          <w:rPr>
            <w:rFonts w:eastAsia="Times New Roman"/>
            <w:color w:val="222222"/>
            <w:sz w:val="24"/>
            <w:szCs w:val="24"/>
            <w:lang w:eastAsia="pt-BR"/>
          </w:rPr>
          <w:instrText xml:space="preserve"> HYPERLINK "</w:instrText>
        </w:r>
        <w:r w:rsidRPr="0011648C">
          <w:rPr>
            <w:rFonts w:eastAsia="Times New Roman"/>
            <w:color w:val="222222"/>
            <w:sz w:val="24"/>
            <w:szCs w:val="24"/>
            <w:lang w:eastAsia="pt-BR"/>
          </w:rPr>
          <w:instrText>https://docs.python.org/3/library/functions.html#func-range</w:instrText>
        </w:r>
        <w:r>
          <w:rPr>
            <w:rFonts w:eastAsia="Times New Roman"/>
            <w:color w:val="222222"/>
            <w:sz w:val="24"/>
            <w:szCs w:val="24"/>
            <w:lang w:eastAsia="pt-BR"/>
          </w:rPr>
          <w:instrText xml:space="preserve">" </w:instrText>
        </w:r>
        <w:r>
          <w:rPr>
            <w:rFonts w:eastAsia="Times New Roman"/>
            <w:color w:val="222222"/>
            <w:sz w:val="24"/>
            <w:szCs w:val="24"/>
            <w:lang w:eastAsia="pt-BR"/>
          </w:rPr>
          <w:fldChar w:fldCharType="separate"/>
        </w:r>
        <w:r w:rsidRPr="004034C7">
          <w:rPr>
            <w:rStyle w:val="Hyperlink"/>
            <w:rFonts w:eastAsia="Times New Roman"/>
            <w:sz w:val="24"/>
            <w:szCs w:val="24"/>
            <w:lang w:eastAsia="pt-BR"/>
          </w:rPr>
          <w:t>https://docs.python.org/3/library/functions.html#func-range</w:t>
        </w:r>
        <w:r>
          <w:rPr>
            <w:rFonts w:eastAsia="Times New Roman"/>
            <w:color w:val="222222"/>
            <w:sz w:val="24"/>
            <w:szCs w:val="24"/>
            <w:lang w:eastAsia="pt-BR"/>
          </w:rPr>
          <w:fldChar w:fldCharType="end"/>
        </w:r>
        <w:r>
          <w:rPr>
            <w:rFonts w:eastAsia="Times New Roman"/>
            <w:color w:val="222222"/>
            <w:sz w:val="24"/>
            <w:szCs w:val="24"/>
            <w:lang w:eastAsia="pt-BR"/>
          </w:rPr>
          <w:t xml:space="preserve">   </w:t>
        </w:r>
        <w:r>
          <w:rPr>
            <w:rFonts w:eastAsia="Times New Roman"/>
            <w:color w:val="222222"/>
            <w:sz w:val="24"/>
            <w:szCs w:val="24"/>
            <w:lang w:eastAsia="pt-BR"/>
          </w:rPr>
          <w:fldChar w:fldCharType="begin"/>
        </w:r>
        <w:r>
          <w:rPr>
            <w:rFonts w:eastAsia="Times New Roman"/>
            <w:color w:val="222222"/>
            <w:sz w:val="24"/>
            <w:szCs w:val="24"/>
            <w:lang w:eastAsia="pt-BR"/>
          </w:rPr>
          <w:instrText xml:space="preserve"> HYPERLINK "</w:instrText>
        </w:r>
        <w:r w:rsidRPr="0011648C">
          <w:rPr>
            <w:color w:val="222222"/>
            <w:rPrChange w:id="154" w:author="Isaque Sena" w:date="2022-02-06T14:56:00Z">
              <w:rPr>
                <w:rStyle w:val="Hyperlink"/>
                <w:rFonts w:eastAsia="Times New Roman"/>
                <w:sz w:val="24"/>
                <w:szCs w:val="24"/>
                <w:lang w:eastAsia="pt-BR"/>
              </w:rPr>
            </w:rPrChange>
          </w:rPr>
          <w:instrText>https://docs.python.org/3/library/stdtypes.html#range</w:instrText>
        </w:r>
        <w:r>
          <w:rPr>
            <w:rFonts w:eastAsia="Times New Roman"/>
            <w:color w:val="222222"/>
            <w:sz w:val="24"/>
            <w:szCs w:val="24"/>
            <w:lang w:eastAsia="pt-BR"/>
          </w:rPr>
          <w:instrText xml:space="preserve">" </w:instrText>
        </w:r>
        <w:r>
          <w:rPr>
            <w:rFonts w:eastAsia="Times New Roman"/>
            <w:color w:val="222222"/>
            <w:sz w:val="24"/>
            <w:szCs w:val="24"/>
            <w:lang w:eastAsia="pt-BR"/>
          </w:rPr>
          <w:fldChar w:fldCharType="separate"/>
        </w:r>
        <w:r w:rsidRPr="0011648C">
          <w:rPr>
            <w:rStyle w:val="Hyperlink"/>
            <w:rFonts w:eastAsia="Times New Roman"/>
            <w:sz w:val="24"/>
            <w:szCs w:val="24"/>
            <w:lang w:eastAsia="pt-BR"/>
          </w:rPr>
          <w:t>https://docs.python.org/3/library/stdtypes.html#range</w:t>
        </w:r>
        <w:r>
          <w:rPr>
            <w:rFonts w:eastAsia="Times New Roman"/>
            <w:color w:val="222222"/>
            <w:sz w:val="24"/>
            <w:szCs w:val="24"/>
            <w:lang w:eastAsia="pt-BR"/>
          </w:rPr>
          <w:fldChar w:fldCharType="end"/>
        </w:r>
        <w:r>
          <w:rPr>
            <w:rFonts w:eastAsia="Times New Roman"/>
            <w:color w:val="222222"/>
            <w:sz w:val="24"/>
            <w:szCs w:val="24"/>
            <w:lang w:eastAsia="pt-BR"/>
          </w:rPr>
          <w:t xml:space="preserve"> </w:t>
        </w:r>
      </w:ins>
    </w:p>
    <w:p w14:paraId="61333F63" w14:textId="193AD67A" w:rsidR="00596703" w:rsidRDefault="00596703" w:rsidP="00596703">
      <w:pPr>
        <w:shd w:val="clear" w:color="auto" w:fill="FFFFFF"/>
        <w:spacing w:before="100" w:beforeAutospacing="1" w:line="240" w:lineRule="auto"/>
        <w:rPr>
          <w:ins w:id="155" w:author="Isaque Sena" w:date="2022-02-16T12:53:00Z"/>
          <w:rFonts w:eastAsia="Times New Roman"/>
          <w:color w:val="222222"/>
          <w:sz w:val="24"/>
          <w:szCs w:val="24"/>
          <w:lang w:eastAsia="pt-BR"/>
        </w:rPr>
      </w:pPr>
      <w:ins w:id="156" w:author="Isaque Sena" w:date="2022-02-16T12:53:00Z">
        <w:r>
          <w:rPr>
            <w:noProof/>
          </w:rPr>
          <w:drawing>
            <wp:inline distT="0" distB="0" distL="0" distR="0" wp14:anchorId="2D3CED0A" wp14:editId="155E76D2">
              <wp:extent cx="1447619" cy="685714"/>
              <wp:effectExtent l="0" t="0" r="635" b="635"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619" cy="68571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eastAsia="Times New Roman"/>
            <w:color w:val="222222"/>
            <w:sz w:val="24"/>
            <w:szCs w:val="24"/>
            <w:lang w:eastAsia="pt-BR"/>
          </w:rPr>
          <w:t xml:space="preserve"> </w:t>
        </w:r>
        <w:r>
          <w:rPr>
            <w:noProof/>
          </w:rPr>
          <w:drawing>
            <wp:inline distT="0" distB="0" distL="0" distR="0" wp14:anchorId="21536A2D" wp14:editId="181D04E9">
              <wp:extent cx="1009524" cy="380952"/>
              <wp:effectExtent l="0" t="0" r="635" b="635"/>
              <wp:docPr id="10" name="Imagem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9524" cy="38095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B14444D" w14:textId="361B11ED" w:rsidR="00596703" w:rsidRDefault="008864E5" w:rsidP="008864E5">
      <w:pPr>
        <w:shd w:val="clear" w:color="auto" w:fill="FFFFFF"/>
        <w:spacing w:line="240" w:lineRule="auto"/>
        <w:rPr>
          <w:ins w:id="157" w:author="Isaque Sena" w:date="2022-02-16T12:55:00Z"/>
          <w:rFonts w:eastAsia="Times New Roman"/>
          <w:color w:val="222222"/>
          <w:sz w:val="24"/>
          <w:szCs w:val="24"/>
          <w:lang w:eastAsia="pt-BR"/>
        </w:rPr>
      </w:pPr>
      <w:ins w:id="158" w:author="Isaque Sena" w:date="2022-02-16T12:54:00Z">
        <w:r>
          <w:rPr>
            <w:rFonts w:eastAsia="Times New Roman"/>
            <w:color w:val="222222"/>
            <w:sz w:val="24"/>
            <w:szCs w:val="24"/>
            <w:lang w:eastAsia="pt-BR"/>
          </w:rPr>
          <w:t>A função list() transforma o objeto range em uma lista (veremos na proxima aula):</w:t>
        </w:r>
      </w:ins>
    </w:p>
    <w:p w14:paraId="478B7116" w14:textId="6BB28843" w:rsidR="008864E5" w:rsidRDefault="008864E5" w:rsidP="008864E5">
      <w:pPr>
        <w:shd w:val="clear" w:color="auto" w:fill="FFFFFF"/>
        <w:spacing w:line="240" w:lineRule="auto"/>
        <w:rPr>
          <w:ins w:id="159" w:author="Isaque Sena" w:date="2022-02-16T12:55:00Z"/>
          <w:rFonts w:eastAsia="Times New Roman"/>
          <w:color w:val="222222"/>
          <w:sz w:val="24"/>
          <w:szCs w:val="24"/>
          <w:lang w:eastAsia="pt-BR"/>
        </w:rPr>
      </w:pPr>
      <w:ins w:id="160" w:author="Isaque Sena" w:date="2022-02-16T12:55:00Z">
        <w:r>
          <w:rPr>
            <w:noProof/>
          </w:rPr>
          <w:drawing>
            <wp:inline distT="0" distB="0" distL="0" distR="0" wp14:anchorId="0C60B837" wp14:editId="7587CFBF">
              <wp:extent cx="1885714" cy="609524"/>
              <wp:effectExtent l="0" t="0" r="635" b="635"/>
              <wp:docPr id="11" name="Imagem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85714" cy="6095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eastAsia="Times New Roman"/>
            <w:color w:val="222222"/>
            <w:sz w:val="24"/>
            <w:szCs w:val="24"/>
            <w:lang w:eastAsia="pt-BR"/>
          </w:rPr>
          <w:t xml:space="preserve"> </w:t>
        </w:r>
        <w:r>
          <w:rPr>
            <w:noProof/>
          </w:rPr>
          <w:drawing>
            <wp:inline distT="0" distB="0" distL="0" distR="0" wp14:anchorId="44331575" wp14:editId="76CAF34E">
              <wp:extent cx="2142857" cy="438095"/>
              <wp:effectExtent l="0" t="0" r="0" b="635"/>
              <wp:docPr id="12" name="Imagem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42857" cy="438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B22516D" w14:textId="77777777" w:rsidR="008864E5" w:rsidRDefault="008864E5">
      <w:pPr>
        <w:shd w:val="clear" w:color="auto" w:fill="FFFFFF"/>
        <w:spacing w:line="240" w:lineRule="auto"/>
        <w:rPr>
          <w:ins w:id="161" w:author="Isaque Sena" w:date="2022-02-06T14:56:00Z"/>
          <w:rFonts w:eastAsia="Times New Roman"/>
          <w:color w:val="222222"/>
          <w:sz w:val="24"/>
          <w:szCs w:val="24"/>
          <w:lang w:eastAsia="pt-BR"/>
        </w:rPr>
        <w:pPrChange w:id="162" w:author="Isaque Sena" w:date="2022-02-16T12:55:00Z">
          <w:pPr>
            <w:shd w:val="clear" w:color="auto" w:fill="FFFFFF"/>
            <w:spacing w:before="100" w:beforeAutospacing="1" w:after="100" w:afterAutospacing="1" w:line="240" w:lineRule="auto"/>
            <w:ind w:left="450"/>
          </w:pPr>
        </w:pPrChange>
      </w:pPr>
    </w:p>
    <w:p w14:paraId="0C730089" w14:textId="77777777" w:rsidR="00325ACE" w:rsidRDefault="00325ACE" w:rsidP="00325ACE">
      <w:pPr>
        <w:shd w:val="clear" w:color="auto" w:fill="FFFFFF"/>
        <w:spacing w:line="240" w:lineRule="auto"/>
        <w:rPr>
          <w:ins w:id="163" w:author="Isaque Sena" w:date="2022-02-06T14:58:00Z"/>
          <w:rFonts w:eastAsia="Times New Roman"/>
          <w:color w:val="222222"/>
          <w:sz w:val="24"/>
          <w:szCs w:val="24"/>
          <w:lang w:eastAsia="pt-BR"/>
        </w:rPr>
      </w:pPr>
    </w:p>
    <w:p w14:paraId="2BFEB92F" w14:textId="2422DE99" w:rsidR="00325ACE" w:rsidRDefault="0011648C" w:rsidP="00325ACE">
      <w:pPr>
        <w:shd w:val="clear" w:color="auto" w:fill="FFFFFF"/>
        <w:spacing w:line="240" w:lineRule="auto"/>
        <w:rPr>
          <w:ins w:id="164" w:author="Isaque Sena" w:date="2022-02-06T14:58:00Z"/>
          <w:rFonts w:eastAsia="Times New Roman"/>
          <w:color w:val="222222"/>
          <w:sz w:val="24"/>
          <w:szCs w:val="24"/>
          <w:lang w:eastAsia="pt-BR"/>
        </w:rPr>
      </w:pPr>
      <w:ins w:id="165" w:author="Isaque Sena" w:date="2022-02-06T14:56:00Z">
        <w:r>
          <w:rPr>
            <w:rFonts w:eastAsia="Times New Roman"/>
            <w:color w:val="222222"/>
            <w:sz w:val="24"/>
            <w:szCs w:val="24"/>
            <w:lang w:eastAsia="pt-BR"/>
          </w:rPr>
          <w:t>Como range</w:t>
        </w:r>
      </w:ins>
      <w:ins w:id="166" w:author="Isaque Sena" w:date="2022-02-06T14:57:00Z">
        <w:r>
          <w:rPr>
            <w:rFonts w:eastAsia="Times New Roman"/>
            <w:color w:val="222222"/>
            <w:sz w:val="24"/>
            <w:szCs w:val="24"/>
            <w:lang w:eastAsia="pt-BR"/>
          </w:rPr>
          <w:t xml:space="preserve">() gera uma sequência, podemos usar ela com o for in, </w:t>
        </w:r>
        <w:r w:rsidR="00325ACE">
          <w:rPr>
            <w:rFonts w:eastAsia="Times New Roman"/>
            <w:color w:val="222222"/>
            <w:sz w:val="24"/>
            <w:szCs w:val="24"/>
            <w:lang w:eastAsia="pt-BR"/>
          </w:rPr>
          <w:t>neste caso cada elemento da sequência é um número.</w:t>
        </w:r>
      </w:ins>
    </w:p>
    <w:p w14:paraId="68C25524" w14:textId="3C651D4E" w:rsidR="00325ACE" w:rsidRDefault="00325ACE" w:rsidP="00325ACE">
      <w:pPr>
        <w:shd w:val="clear" w:color="auto" w:fill="FFFFFF"/>
        <w:spacing w:line="240" w:lineRule="auto"/>
        <w:rPr>
          <w:ins w:id="167" w:author="Isaque Sena" w:date="2022-02-06T14:59:00Z"/>
          <w:rFonts w:eastAsia="Times New Roman"/>
          <w:color w:val="222222"/>
          <w:sz w:val="24"/>
          <w:szCs w:val="24"/>
          <w:lang w:eastAsia="pt-BR"/>
        </w:rPr>
      </w:pPr>
    </w:p>
    <w:p w14:paraId="69205D0D" w14:textId="0D8BFBF7" w:rsidR="00325ACE" w:rsidRDefault="00325ACE" w:rsidP="00325ACE">
      <w:pPr>
        <w:shd w:val="clear" w:color="auto" w:fill="FFFFFF"/>
        <w:spacing w:line="240" w:lineRule="auto"/>
        <w:rPr>
          <w:ins w:id="168" w:author="Isaque Sena" w:date="2022-02-06T14:59:00Z"/>
          <w:rFonts w:eastAsia="Times New Roman"/>
          <w:color w:val="222222"/>
          <w:sz w:val="24"/>
          <w:szCs w:val="24"/>
          <w:lang w:eastAsia="pt-BR"/>
        </w:rPr>
      </w:pPr>
      <w:ins w:id="169" w:author="Isaque Sena" w:date="2022-02-06T14:59:00Z">
        <w:r>
          <w:rPr>
            <w:rFonts w:eastAsia="Times New Roman"/>
            <w:color w:val="222222"/>
            <w:sz w:val="24"/>
            <w:szCs w:val="24"/>
            <w:lang w:eastAsia="pt-BR"/>
          </w:rPr>
          <w:t xml:space="preserve">Logo aquele mesmo exemplo usando </w:t>
        </w:r>
        <w:r>
          <w:rPr>
            <w:rFonts w:eastAsia="Times New Roman"/>
            <w:b/>
            <w:bCs/>
            <w:color w:val="222222"/>
            <w:sz w:val="24"/>
            <w:szCs w:val="24"/>
            <w:lang w:eastAsia="pt-BR"/>
          </w:rPr>
          <w:t xml:space="preserve">for in </w:t>
        </w:r>
        <w:r>
          <w:rPr>
            <w:rFonts w:eastAsia="Times New Roman"/>
            <w:color w:val="222222"/>
            <w:sz w:val="24"/>
            <w:szCs w:val="24"/>
            <w:lang w:eastAsia="pt-BR"/>
          </w:rPr>
          <w:t xml:space="preserve">e </w:t>
        </w:r>
        <w:r>
          <w:rPr>
            <w:rFonts w:eastAsia="Times New Roman"/>
            <w:b/>
            <w:bCs/>
            <w:color w:val="222222"/>
            <w:sz w:val="24"/>
            <w:szCs w:val="24"/>
            <w:lang w:eastAsia="pt-BR"/>
          </w:rPr>
          <w:t>range()</w:t>
        </w:r>
        <w:r>
          <w:rPr>
            <w:rFonts w:eastAsia="Times New Roman"/>
            <w:color w:val="222222"/>
            <w:sz w:val="24"/>
            <w:szCs w:val="24"/>
            <w:lang w:eastAsia="pt-BR"/>
          </w:rPr>
          <w:t xml:space="preserve"> ficaria:</w:t>
        </w:r>
      </w:ins>
    </w:p>
    <w:p w14:paraId="4E4DEF93" w14:textId="5CEC8915" w:rsidR="00325ACE" w:rsidRDefault="0026268E" w:rsidP="00325ACE">
      <w:pPr>
        <w:shd w:val="clear" w:color="auto" w:fill="FFFFFF"/>
        <w:spacing w:line="240" w:lineRule="auto"/>
        <w:rPr>
          <w:ins w:id="170" w:author="Isaque Sena" w:date="2022-02-06T15:01:00Z"/>
          <w:rFonts w:eastAsia="Times New Roman"/>
          <w:color w:val="222222"/>
          <w:sz w:val="24"/>
          <w:szCs w:val="24"/>
          <w:lang w:eastAsia="pt-BR"/>
        </w:rPr>
      </w:pPr>
      <w:ins w:id="171" w:author="Isaque Sena" w:date="2022-02-06T15:01:00Z">
        <w:r>
          <w:rPr>
            <w:noProof/>
          </w:rPr>
          <w:lastRenderedPageBreak/>
          <w:drawing>
            <wp:inline distT="0" distB="0" distL="0" distR="0" wp14:anchorId="1293AFE0" wp14:editId="46CED800">
              <wp:extent cx="2838095" cy="885714"/>
              <wp:effectExtent l="0" t="0" r="635" b="0"/>
              <wp:docPr id="7" name="Imagem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38095" cy="88571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eastAsia="Times New Roman"/>
            <w:color w:val="222222"/>
            <w:sz w:val="24"/>
            <w:szCs w:val="24"/>
            <w:lang w:eastAsia="pt-BR"/>
          </w:rPr>
          <w:t xml:space="preserve"> </w:t>
        </w:r>
        <w:r>
          <w:rPr>
            <w:noProof/>
          </w:rPr>
          <w:drawing>
            <wp:inline distT="0" distB="0" distL="0" distR="0" wp14:anchorId="37771C53" wp14:editId="6F86741E">
              <wp:extent cx="780952" cy="1314286"/>
              <wp:effectExtent l="0" t="0" r="635" b="635"/>
              <wp:docPr id="8" name="Imagem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0952" cy="131428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953D506" w14:textId="66682A89" w:rsidR="0026268E" w:rsidRDefault="0026268E" w:rsidP="00325ACE">
      <w:pPr>
        <w:shd w:val="clear" w:color="auto" w:fill="FFFFFF"/>
        <w:spacing w:line="240" w:lineRule="auto"/>
        <w:rPr>
          <w:ins w:id="172" w:author="Isaque Sena" w:date="2022-02-06T15:01:00Z"/>
          <w:rFonts w:eastAsia="Times New Roman"/>
          <w:color w:val="222222"/>
          <w:sz w:val="24"/>
          <w:szCs w:val="24"/>
          <w:lang w:eastAsia="pt-BR"/>
        </w:rPr>
      </w:pPr>
    </w:p>
    <w:p w14:paraId="4534B2AB" w14:textId="6405F81E" w:rsidR="0026268E" w:rsidRDefault="0026268E" w:rsidP="00325ACE">
      <w:pPr>
        <w:shd w:val="clear" w:color="auto" w:fill="FFFFFF"/>
        <w:spacing w:line="240" w:lineRule="auto"/>
        <w:rPr>
          <w:ins w:id="173" w:author="Isaque Sena" w:date="2022-02-06T15:02:00Z"/>
          <w:rFonts w:eastAsia="Times New Roman"/>
          <w:color w:val="222222"/>
          <w:sz w:val="24"/>
          <w:szCs w:val="24"/>
          <w:lang w:eastAsia="pt-BR"/>
        </w:rPr>
      </w:pPr>
    </w:p>
    <w:p w14:paraId="540C796E" w14:textId="2A4F2341" w:rsidR="00E76ED0" w:rsidRDefault="00E76ED0" w:rsidP="00325ACE">
      <w:pPr>
        <w:shd w:val="clear" w:color="auto" w:fill="FFFFFF"/>
        <w:spacing w:line="240" w:lineRule="auto"/>
        <w:rPr>
          <w:ins w:id="174" w:author="Isaque Sena" w:date="2022-02-06T15:02:00Z"/>
          <w:rFonts w:eastAsia="Times New Roman"/>
          <w:color w:val="222222"/>
          <w:sz w:val="24"/>
          <w:szCs w:val="24"/>
          <w:lang w:eastAsia="pt-BR"/>
        </w:rPr>
      </w:pPr>
    </w:p>
    <w:p w14:paraId="39084E01" w14:textId="640367F1" w:rsidR="00E76ED0" w:rsidRDefault="00E76ED0" w:rsidP="00325ACE">
      <w:pPr>
        <w:shd w:val="clear" w:color="auto" w:fill="FFFFFF"/>
        <w:spacing w:line="240" w:lineRule="auto"/>
        <w:rPr>
          <w:ins w:id="175" w:author="Isaque Sena" w:date="2022-02-06T15:02:00Z"/>
          <w:rFonts w:eastAsia="Times New Roman"/>
          <w:color w:val="222222"/>
          <w:sz w:val="24"/>
          <w:szCs w:val="24"/>
          <w:lang w:eastAsia="pt-BR"/>
        </w:rPr>
      </w:pPr>
    </w:p>
    <w:p w14:paraId="71B772CC" w14:textId="47BB6E86" w:rsidR="00E76ED0" w:rsidRDefault="00E76ED0" w:rsidP="00325ACE">
      <w:pPr>
        <w:shd w:val="clear" w:color="auto" w:fill="FFFFFF"/>
        <w:spacing w:line="240" w:lineRule="auto"/>
        <w:rPr>
          <w:ins w:id="176" w:author="Isaque Sena" w:date="2022-02-06T15:02:00Z"/>
          <w:rFonts w:eastAsia="Times New Roman"/>
          <w:color w:val="222222"/>
          <w:sz w:val="24"/>
          <w:szCs w:val="24"/>
          <w:lang w:eastAsia="pt-BR"/>
        </w:rPr>
      </w:pPr>
      <w:ins w:id="177" w:author="Isaque Sena" w:date="2022-02-06T15:02:00Z">
        <w:r>
          <w:rPr>
            <w:rFonts w:eastAsia="Times New Roman"/>
            <w:color w:val="222222"/>
            <w:sz w:val="24"/>
            <w:szCs w:val="24"/>
            <w:lang w:eastAsia="pt-BR"/>
          </w:rPr>
          <w:t>Outro exemplo, múltiplos de 8:</w:t>
        </w:r>
      </w:ins>
    </w:p>
    <w:p w14:paraId="3C96709E" w14:textId="4E554AF0" w:rsidR="00084890" w:rsidRDefault="00084890" w:rsidP="00325ACE">
      <w:pPr>
        <w:shd w:val="clear" w:color="auto" w:fill="FFFFFF"/>
        <w:spacing w:line="240" w:lineRule="auto"/>
        <w:rPr>
          <w:ins w:id="178" w:author="Isaque Sena" w:date="2022-02-06T15:03:00Z"/>
          <w:rFonts w:eastAsia="Times New Roman"/>
          <w:color w:val="222222"/>
          <w:sz w:val="24"/>
          <w:szCs w:val="24"/>
          <w:lang w:eastAsia="pt-BR"/>
        </w:rPr>
      </w:pPr>
      <w:ins w:id="179" w:author="Isaque Sena" w:date="2022-02-06T15:02:00Z">
        <w:r w:rsidRPr="00084890">
          <w:rPr>
            <w:rFonts w:eastAsia="Times New Roman"/>
            <w:noProof/>
            <w:color w:val="222222"/>
            <w:sz w:val="24"/>
            <w:szCs w:val="24"/>
            <w:lang w:eastAsia="pt-BR"/>
          </w:rPr>
          <w:drawing>
            <wp:inline distT="0" distB="0" distL="0" distR="0" wp14:anchorId="573EA88D" wp14:editId="19D5040A">
              <wp:extent cx="2543530" cy="866896"/>
              <wp:effectExtent l="0" t="0" r="9525" b="9525"/>
              <wp:docPr id="9" name="Imagem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3530" cy="8668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eastAsia="Times New Roman"/>
            <w:color w:val="222222"/>
            <w:sz w:val="24"/>
            <w:szCs w:val="24"/>
            <w:lang w:eastAsia="pt-BR"/>
          </w:rPr>
          <w:t xml:space="preserve"> ir</w:t>
        </w:r>
      </w:ins>
      <w:ins w:id="180" w:author="Isaque Sena" w:date="2022-02-06T15:03:00Z">
        <w:r>
          <w:rPr>
            <w:rFonts w:eastAsia="Times New Roman"/>
            <w:color w:val="222222"/>
            <w:sz w:val="24"/>
            <w:szCs w:val="24"/>
            <w:lang w:eastAsia="pt-BR"/>
          </w:rPr>
          <w:t>á printar 0, 8, 16, ..., 64, 72, 80</w:t>
        </w:r>
      </w:ins>
    </w:p>
    <w:p w14:paraId="3928BDAB" w14:textId="77777777" w:rsidR="00084890" w:rsidRPr="00325ACE" w:rsidRDefault="00084890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eastAsia="pt-BR"/>
          <w:rPrChange w:id="181" w:author="Isaque Sena" w:date="2022-02-06T14:59:00Z">
            <w:rPr>
              <w:bCs/>
            </w:rPr>
          </w:rPrChange>
        </w:rPr>
        <w:pPrChange w:id="182" w:author="Isaque Sena" w:date="2022-02-06T14:58:00Z">
          <w:pPr/>
        </w:pPrChange>
      </w:pPr>
    </w:p>
    <w:sectPr w:rsidR="00084890" w:rsidRPr="00325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saque Sena">
    <w15:presenceInfo w15:providerId="None" w15:userId="Isaque Se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20"/>
    <w:rsid w:val="00055C71"/>
    <w:rsid w:val="00084890"/>
    <w:rsid w:val="00110A09"/>
    <w:rsid w:val="0011648C"/>
    <w:rsid w:val="001A10A1"/>
    <w:rsid w:val="001E38E7"/>
    <w:rsid w:val="0026268E"/>
    <w:rsid w:val="00264E05"/>
    <w:rsid w:val="00325ACE"/>
    <w:rsid w:val="003345CC"/>
    <w:rsid w:val="00487547"/>
    <w:rsid w:val="00596703"/>
    <w:rsid w:val="005C24CB"/>
    <w:rsid w:val="006E2854"/>
    <w:rsid w:val="008864E5"/>
    <w:rsid w:val="008F12A4"/>
    <w:rsid w:val="0095321A"/>
    <w:rsid w:val="009A1559"/>
    <w:rsid w:val="00A57A27"/>
    <w:rsid w:val="00A75838"/>
    <w:rsid w:val="00B93E16"/>
    <w:rsid w:val="00C24F0A"/>
    <w:rsid w:val="00C548ED"/>
    <w:rsid w:val="00D2304D"/>
    <w:rsid w:val="00E76ED0"/>
    <w:rsid w:val="00FE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F6D23"/>
  <w15:chartTrackingRefBased/>
  <w15:docId w15:val="{51E753FC-C519-450C-A38E-3ACE38F8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875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8754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87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87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8754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487547"/>
    <w:pPr>
      <w:spacing w:line="240" w:lineRule="auto"/>
    </w:pPr>
  </w:style>
  <w:style w:type="character" w:styleId="nfase">
    <w:name w:val="Emphasis"/>
    <w:basedOn w:val="Fontepargpadro"/>
    <w:uiPriority w:val="20"/>
    <w:qFormat/>
    <w:rsid w:val="008F12A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8F12A4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Fontepargpadro"/>
    <w:rsid w:val="008F12A4"/>
  </w:style>
  <w:style w:type="character" w:customStyle="1" w:styleId="n">
    <w:name w:val="n"/>
    <w:basedOn w:val="Fontepargpadro"/>
    <w:rsid w:val="008F12A4"/>
  </w:style>
  <w:style w:type="character" w:customStyle="1" w:styleId="optional">
    <w:name w:val="optional"/>
    <w:basedOn w:val="Fontepargpadro"/>
    <w:rsid w:val="008F12A4"/>
  </w:style>
  <w:style w:type="character" w:customStyle="1" w:styleId="pre">
    <w:name w:val="pre"/>
    <w:basedOn w:val="Fontepargpadro"/>
    <w:rsid w:val="008F12A4"/>
  </w:style>
  <w:style w:type="character" w:customStyle="1" w:styleId="std">
    <w:name w:val="std"/>
    <w:basedOn w:val="Fontepargpadro"/>
    <w:rsid w:val="008F12A4"/>
  </w:style>
  <w:style w:type="character" w:customStyle="1" w:styleId="copybutton">
    <w:name w:val="copybutton"/>
    <w:basedOn w:val="Fontepargpadro"/>
    <w:rsid w:val="0011648C"/>
  </w:style>
  <w:style w:type="character" w:customStyle="1" w:styleId="gp">
    <w:name w:val="gp"/>
    <w:basedOn w:val="Fontepargpadro"/>
    <w:rsid w:val="0011648C"/>
  </w:style>
  <w:style w:type="character" w:customStyle="1" w:styleId="nb">
    <w:name w:val="nb"/>
    <w:basedOn w:val="Fontepargpadro"/>
    <w:rsid w:val="0011648C"/>
  </w:style>
  <w:style w:type="character" w:customStyle="1" w:styleId="p">
    <w:name w:val="p"/>
    <w:basedOn w:val="Fontepargpadro"/>
    <w:rsid w:val="0011648C"/>
  </w:style>
  <w:style w:type="character" w:customStyle="1" w:styleId="mi">
    <w:name w:val="mi"/>
    <w:basedOn w:val="Fontepargpadro"/>
    <w:rsid w:val="0011648C"/>
  </w:style>
  <w:style w:type="character" w:customStyle="1" w:styleId="go">
    <w:name w:val="go"/>
    <w:basedOn w:val="Fontepargpadro"/>
    <w:rsid w:val="0011648C"/>
  </w:style>
  <w:style w:type="character" w:customStyle="1" w:styleId="o">
    <w:name w:val="o"/>
    <w:basedOn w:val="Fontepargpadro"/>
    <w:rsid w:val="0011648C"/>
  </w:style>
  <w:style w:type="character" w:styleId="Hyperlink">
    <w:name w:val="Hyperlink"/>
    <w:basedOn w:val="Fontepargpadro"/>
    <w:uiPriority w:val="99"/>
    <w:unhideWhenUsed/>
    <w:rsid w:val="001164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64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53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F6DD0-E064-4016-8BBD-6F79AFFF9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929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Sena</dc:creator>
  <cp:keywords/>
  <dc:description/>
  <cp:lastModifiedBy>Isaque Sena</cp:lastModifiedBy>
  <cp:revision>18</cp:revision>
  <dcterms:created xsi:type="dcterms:W3CDTF">2022-02-05T21:57:00Z</dcterms:created>
  <dcterms:modified xsi:type="dcterms:W3CDTF">2022-02-16T19:08:00Z</dcterms:modified>
</cp:coreProperties>
</file>